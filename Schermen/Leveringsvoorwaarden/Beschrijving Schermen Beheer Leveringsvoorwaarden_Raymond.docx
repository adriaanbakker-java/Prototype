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A5035" w14:textId="28E79F45" w:rsidR="00870FAD" w:rsidRDefault="00870FAD" w:rsidP="00870FAD">
      <w:pPr>
        <w:pStyle w:val="Heading1"/>
      </w:pPr>
      <w:bookmarkStart w:id="0" w:name="_Toc63784718"/>
      <w:r>
        <w:t>Beschrijving Schermen Beheer Leveringsvoorwaarden</w:t>
      </w:r>
      <w:r w:rsidR="00D92076">
        <w:t xml:space="preserve"> (PAP).</w:t>
      </w:r>
      <w:bookmarkEnd w:id="0"/>
    </w:p>
    <w:p w14:paraId="7C2A84FA" w14:textId="779F63B5" w:rsidR="00870FAD" w:rsidRDefault="00870FAD" w:rsidP="00870FAD"/>
    <w:p w14:paraId="38C10E1E" w14:textId="61475602" w:rsidR="00D92076" w:rsidRDefault="00D92076" w:rsidP="00870FAD"/>
    <w:p w14:paraId="08BB8503" w14:textId="1CEA885A" w:rsidR="00D92076" w:rsidRDefault="00D92076" w:rsidP="00870FAD"/>
    <w:tbl>
      <w:tblPr>
        <w:tblStyle w:val="TableGrid"/>
        <w:tblW w:w="0" w:type="auto"/>
        <w:tblLook w:val="04A0" w:firstRow="1" w:lastRow="0" w:firstColumn="1" w:lastColumn="0" w:noHBand="0" w:noVBand="1"/>
      </w:tblPr>
      <w:tblGrid>
        <w:gridCol w:w="4531"/>
        <w:gridCol w:w="4531"/>
      </w:tblGrid>
      <w:tr w:rsidR="00D92076" w14:paraId="2E2F77A5" w14:textId="77777777" w:rsidTr="002F29F1">
        <w:tc>
          <w:tcPr>
            <w:tcW w:w="4531" w:type="dxa"/>
          </w:tcPr>
          <w:p w14:paraId="4413AFD5" w14:textId="77777777" w:rsidR="00D92076" w:rsidRDefault="00D92076" w:rsidP="002F29F1">
            <w:r>
              <w:t>Versie</w:t>
            </w:r>
          </w:p>
        </w:tc>
        <w:tc>
          <w:tcPr>
            <w:tcW w:w="4531" w:type="dxa"/>
          </w:tcPr>
          <w:p w14:paraId="424D652E" w14:textId="77777777" w:rsidR="00D92076" w:rsidRDefault="00D92076" w:rsidP="002F29F1">
            <w:r>
              <w:t>1.01</w:t>
            </w:r>
          </w:p>
        </w:tc>
      </w:tr>
      <w:tr w:rsidR="00D92076" w14:paraId="3DA96754" w14:textId="77777777" w:rsidTr="002F29F1">
        <w:tc>
          <w:tcPr>
            <w:tcW w:w="4531" w:type="dxa"/>
          </w:tcPr>
          <w:p w14:paraId="6E0DB7ED" w14:textId="77777777" w:rsidR="00D92076" w:rsidRDefault="00D92076" w:rsidP="002F29F1">
            <w:r>
              <w:t>Auteur</w:t>
            </w:r>
          </w:p>
        </w:tc>
        <w:tc>
          <w:tcPr>
            <w:tcW w:w="4531" w:type="dxa"/>
          </w:tcPr>
          <w:p w14:paraId="1F55E7C6" w14:textId="77777777" w:rsidR="00D92076" w:rsidRDefault="00D92076" w:rsidP="002F29F1">
            <w:r>
              <w:t>Adriaan Bakker</w:t>
            </w:r>
          </w:p>
        </w:tc>
      </w:tr>
      <w:tr w:rsidR="00D92076" w14:paraId="7965DDE5" w14:textId="77777777" w:rsidTr="002F29F1">
        <w:tc>
          <w:tcPr>
            <w:tcW w:w="4531" w:type="dxa"/>
          </w:tcPr>
          <w:p w14:paraId="26EDD789" w14:textId="77777777" w:rsidR="00D92076" w:rsidRDefault="00D92076" w:rsidP="002F29F1">
            <w:r>
              <w:t>Wijzigingsgeschiedenis</w:t>
            </w:r>
          </w:p>
        </w:tc>
        <w:tc>
          <w:tcPr>
            <w:tcW w:w="4531" w:type="dxa"/>
          </w:tcPr>
          <w:p w14:paraId="0D726A54" w14:textId="3626E409" w:rsidR="00D92076" w:rsidRDefault="00D92076" w:rsidP="002F29F1">
            <w:r>
              <w:t>Versie 1.0, 9 feb 2021</w:t>
            </w:r>
          </w:p>
        </w:tc>
      </w:tr>
      <w:tr w:rsidR="00D92076" w14:paraId="124BA901" w14:textId="77777777" w:rsidTr="002F29F1">
        <w:tc>
          <w:tcPr>
            <w:tcW w:w="4531" w:type="dxa"/>
          </w:tcPr>
          <w:p w14:paraId="53FEA209" w14:textId="77777777" w:rsidR="00D92076" w:rsidRDefault="00D92076" w:rsidP="002F29F1"/>
        </w:tc>
        <w:tc>
          <w:tcPr>
            <w:tcW w:w="4531" w:type="dxa"/>
          </w:tcPr>
          <w:p w14:paraId="4245FEC5" w14:textId="73BB5430" w:rsidR="00D92076" w:rsidRDefault="00D92076" w:rsidP="002F29F1">
            <w:proofErr w:type="spellStart"/>
            <w:r>
              <w:t>Initiele</w:t>
            </w:r>
            <w:proofErr w:type="spellEnd"/>
            <w:r>
              <w:t xml:space="preserve"> versie, 1.0, 9 feb 2021</w:t>
            </w:r>
          </w:p>
        </w:tc>
      </w:tr>
      <w:tr w:rsidR="00D92076" w14:paraId="1DE7C071" w14:textId="77777777" w:rsidTr="002F29F1">
        <w:tc>
          <w:tcPr>
            <w:tcW w:w="4531" w:type="dxa"/>
          </w:tcPr>
          <w:p w14:paraId="7B9F523E" w14:textId="77777777" w:rsidR="00D92076" w:rsidRDefault="00D92076" w:rsidP="002F29F1"/>
        </w:tc>
        <w:tc>
          <w:tcPr>
            <w:tcW w:w="4531" w:type="dxa"/>
          </w:tcPr>
          <w:p w14:paraId="2A230E49" w14:textId="77777777" w:rsidR="00D92076" w:rsidRDefault="00D92076" w:rsidP="002F29F1"/>
        </w:tc>
      </w:tr>
    </w:tbl>
    <w:p w14:paraId="6C7DAA60" w14:textId="77777777" w:rsidR="00D92076" w:rsidRDefault="00D92076" w:rsidP="00870FAD"/>
    <w:p w14:paraId="77BAB154" w14:textId="5031E045" w:rsidR="00FB4075" w:rsidRDefault="00FB4075" w:rsidP="00870FAD"/>
    <w:p w14:paraId="2B225854" w14:textId="27161433" w:rsidR="00D00D7C" w:rsidRDefault="00F523B9" w:rsidP="00F523B9">
      <w:r>
        <w:t>Zie apart document “Gegevensmodel van de leveringsvoorwaarden.docx”</w:t>
      </w:r>
      <w:r w:rsidR="00D92076">
        <w:t xml:space="preserve"> voor het bijbehorende gegevensmodel.</w:t>
      </w:r>
    </w:p>
    <w:p w14:paraId="2D30C33D" w14:textId="77777777" w:rsidR="007A3C39" w:rsidRDefault="00F523B9" w:rsidP="00094AED">
      <w:r>
        <w:t xml:space="preserve"> </w:t>
      </w:r>
    </w:p>
    <w:sdt>
      <w:sdtPr>
        <w:rPr>
          <w:rFonts w:asciiTheme="minorHAnsi" w:eastAsiaTheme="minorHAnsi" w:hAnsiTheme="minorHAnsi" w:cstheme="minorBidi"/>
          <w:b w:val="0"/>
          <w:bCs w:val="0"/>
          <w:color w:val="auto"/>
          <w:sz w:val="24"/>
          <w:szCs w:val="24"/>
          <w:lang w:eastAsia="en-US"/>
        </w:rPr>
        <w:id w:val="303828832"/>
        <w:docPartObj>
          <w:docPartGallery w:val="Table of Contents"/>
          <w:docPartUnique/>
        </w:docPartObj>
      </w:sdtPr>
      <w:sdtEndPr>
        <w:rPr>
          <w:noProof/>
        </w:rPr>
      </w:sdtEndPr>
      <w:sdtContent>
        <w:p w14:paraId="42BEB95A" w14:textId="13522054" w:rsidR="007A3C39" w:rsidRDefault="007A3C39">
          <w:pPr>
            <w:pStyle w:val="TOCHeading"/>
          </w:pPr>
          <w:r>
            <w:t>Inhoudsopgave</w:t>
          </w:r>
        </w:p>
        <w:p w14:paraId="5C42F0DF" w14:textId="27354B75" w:rsidR="007A3C39" w:rsidRDefault="007A3C39">
          <w:pPr>
            <w:pStyle w:val="TOC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63784718" w:history="1">
            <w:r w:rsidRPr="00356ECB">
              <w:rPr>
                <w:rStyle w:val="Hyperlink"/>
                <w:noProof/>
              </w:rPr>
              <w:t>Beschrijving Schermen Beheer Leveringsvoorwaarden (PAP).</w:t>
            </w:r>
            <w:r>
              <w:rPr>
                <w:noProof/>
                <w:webHidden/>
              </w:rPr>
              <w:tab/>
            </w:r>
            <w:r>
              <w:rPr>
                <w:noProof/>
                <w:webHidden/>
              </w:rPr>
              <w:fldChar w:fldCharType="begin"/>
            </w:r>
            <w:r>
              <w:rPr>
                <w:noProof/>
                <w:webHidden/>
              </w:rPr>
              <w:instrText xml:space="preserve"> PAGEREF _Toc63784718 \h </w:instrText>
            </w:r>
            <w:r>
              <w:rPr>
                <w:noProof/>
                <w:webHidden/>
              </w:rPr>
            </w:r>
            <w:r>
              <w:rPr>
                <w:noProof/>
                <w:webHidden/>
              </w:rPr>
              <w:fldChar w:fldCharType="separate"/>
            </w:r>
            <w:r>
              <w:rPr>
                <w:noProof/>
                <w:webHidden/>
              </w:rPr>
              <w:t>1</w:t>
            </w:r>
            <w:r>
              <w:rPr>
                <w:noProof/>
                <w:webHidden/>
              </w:rPr>
              <w:fldChar w:fldCharType="end"/>
            </w:r>
          </w:hyperlink>
        </w:p>
        <w:p w14:paraId="0F1F838A" w14:textId="07972507" w:rsidR="007A3C39" w:rsidRDefault="001D35E2">
          <w:pPr>
            <w:pStyle w:val="TOC1"/>
            <w:tabs>
              <w:tab w:val="right" w:leader="dot" w:pos="9062"/>
            </w:tabs>
            <w:rPr>
              <w:rFonts w:eastAsiaTheme="minorEastAsia" w:cstheme="minorBidi"/>
              <w:b w:val="0"/>
              <w:bCs w:val="0"/>
              <w:noProof/>
              <w:sz w:val="24"/>
              <w:szCs w:val="24"/>
              <w:lang w:eastAsia="nl-NL"/>
            </w:rPr>
          </w:pPr>
          <w:hyperlink w:anchor="_Toc63784719" w:history="1">
            <w:r w:rsidR="007A3C39" w:rsidRPr="00356ECB">
              <w:rPr>
                <w:rStyle w:val="Hyperlink"/>
                <w:noProof/>
              </w:rPr>
              <w:t>Algemeen</w:t>
            </w:r>
            <w:r w:rsidR="007A3C39">
              <w:rPr>
                <w:noProof/>
                <w:webHidden/>
              </w:rPr>
              <w:tab/>
            </w:r>
            <w:r w:rsidR="007A3C39">
              <w:rPr>
                <w:noProof/>
                <w:webHidden/>
              </w:rPr>
              <w:fldChar w:fldCharType="begin"/>
            </w:r>
            <w:r w:rsidR="007A3C39">
              <w:rPr>
                <w:noProof/>
                <w:webHidden/>
              </w:rPr>
              <w:instrText xml:space="preserve"> PAGEREF _Toc63784719 \h </w:instrText>
            </w:r>
            <w:r w:rsidR="007A3C39">
              <w:rPr>
                <w:noProof/>
                <w:webHidden/>
              </w:rPr>
            </w:r>
            <w:r w:rsidR="007A3C39">
              <w:rPr>
                <w:noProof/>
                <w:webHidden/>
              </w:rPr>
              <w:fldChar w:fldCharType="separate"/>
            </w:r>
            <w:r w:rsidR="007A3C39">
              <w:rPr>
                <w:noProof/>
                <w:webHidden/>
              </w:rPr>
              <w:t>1</w:t>
            </w:r>
            <w:r w:rsidR="007A3C39">
              <w:rPr>
                <w:noProof/>
                <w:webHidden/>
              </w:rPr>
              <w:fldChar w:fldCharType="end"/>
            </w:r>
          </w:hyperlink>
        </w:p>
        <w:p w14:paraId="47060785" w14:textId="12D001C8" w:rsidR="007A3C39" w:rsidRDefault="001D35E2">
          <w:pPr>
            <w:pStyle w:val="TOC1"/>
            <w:tabs>
              <w:tab w:val="right" w:leader="dot" w:pos="9062"/>
            </w:tabs>
            <w:rPr>
              <w:rFonts w:eastAsiaTheme="minorEastAsia" w:cstheme="minorBidi"/>
              <w:b w:val="0"/>
              <w:bCs w:val="0"/>
              <w:noProof/>
              <w:sz w:val="24"/>
              <w:szCs w:val="24"/>
              <w:lang w:eastAsia="nl-NL"/>
            </w:rPr>
          </w:pPr>
          <w:hyperlink w:anchor="_Toc63784720" w:history="1">
            <w:r w:rsidR="007A3C39" w:rsidRPr="00356ECB">
              <w:rPr>
                <w:rStyle w:val="Hyperlink"/>
                <w:noProof/>
              </w:rPr>
              <w:t>Schermen Beheer Afnemer</w:t>
            </w:r>
            <w:r w:rsidR="007A3C39">
              <w:rPr>
                <w:noProof/>
                <w:webHidden/>
              </w:rPr>
              <w:tab/>
            </w:r>
            <w:r w:rsidR="007A3C39">
              <w:rPr>
                <w:noProof/>
                <w:webHidden/>
              </w:rPr>
              <w:fldChar w:fldCharType="begin"/>
            </w:r>
            <w:r w:rsidR="007A3C39">
              <w:rPr>
                <w:noProof/>
                <w:webHidden/>
              </w:rPr>
              <w:instrText xml:space="preserve"> PAGEREF _Toc63784720 \h </w:instrText>
            </w:r>
            <w:r w:rsidR="007A3C39">
              <w:rPr>
                <w:noProof/>
                <w:webHidden/>
              </w:rPr>
            </w:r>
            <w:r w:rsidR="007A3C39">
              <w:rPr>
                <w:noProof/>
                <w:webHidden/>
              </w:rPr>
              <w:fldChar w:fldCharType="separate"/>
            </w:r>
            <w:r w:rsidR="007A3C39">
              <w:rPr>
                <w:noProof/>
                <w:webHidden/>
              </w:rPr>
              <w:t>2</w:t>
            </w:r>
            <w:r w:rsidR="007A3C39">
              <w:rPr>
                <w:noProof/>
                <w:webHidden/>
              </w:rPr>
              <w:fldChar w:fldCharType="end"/>
            </w:r>
          </w:hyperlink>
        </w:p>
        <w:p w14:paraId="4D5B509B" w14:textId="76647135" w:rsidR="007A3C39" w:rsidRDefault="001D35E2">
          <w:pPr>
            <w:pStyle w:val="TOC1"/>
            <w:tabs>
              <w:tab w:val="right" w:leader="dot" w:pos="9062"/>
            </w:tabs>
            <w:rPr>
              <w:rFonts w:eastAsiaTheme="minorEastAsia" w:cstheme="minorBidi"/>
              <w:b w:val="0"/>
              <w:bCs w:val="0"/>
              <w:noProof/>
              <w:sz w:val="24"/>
              <w:szCs w:val="24"/>
              <w:lang w:eastAsia="nl-NL"/>
            </w:rPr>
          </w:pPr>
          <w:hyperlink w:anchor="_Toc63784721" w:history="1">
            <w:r w:rsidR="007A3C39" w:rsidRPr="00356ECB">
              <w:rPr>
                <w:rStyle w:val="Hyperlink"/>
                <w:noProof/>
              </w:rPr>
              <w:t>Schermen Beheer Leveringsdoel</w:t>
            </w:r>
            <w:r w:rsidR="007A3C39">
              <w:rPr>
                <w:noProof/>
                <w:webHidden/>
              </w:rPr>
              <w:tab/>
            </w:r>
            <w:r w:rsidR="007A3C39">
              <w:rPr>
                <w:noProof/>
                <w:webHidden/>
              </w:rPr>
              <w:fldChar w:fldCharType="begin"/>
            </w:r>
            <w:r w:rsidR="007A3C39">
              <w:rPr>
                <w:noProof/>
                <w:webHidden/>
              </w:rPr>
              <w:instrText xml:space="preserve"> PAGEREF _Toc63784721 \h </w:instrText>
            </w:r>
            <w:r w:rsidR="007A3C39">
              <w:rPr>
                <w:noProof/>
                <w:webHidden/>
              </w:rPr>
            </w:r>
            <w:r w:rsidR="007A3C39">
              <w:rPr>
                <w:noProof/>
                <w:webHidden/>
              </w:rPr>
              <w:fldChar w:fldCharType="separate"/>
            </w:r>
            <w:r w:rsidR="007A3C39">
              <w:rPr>
                <w:noProof/>
                <w:webHidden/>
              </w:rPr>
              <w:t>5</w:t>
            </w:r>
            <w:r w:rsidR="007A3C39">
              <w:rPr>
                <w:noProof/>
                <w:webHidden/>
              </w:rPr>
              <w:fldChar w:fldCharType="end"/>
            </w:r>
          </w:hyperlink>
        </w:p>
        <w:p w14:paraId="43303B9A" w14:textId="499CB858" w:rsidR="007A3C39" w:rsidRDefault="001D35E2">
          <w:pPr>
            <w:pStyle w:val="TOC1"/>
            <w:tabs>
              <w:tab w:val="right" w:leader="dot" w:pos="9062"/>
            </w:tabs>
            <w:rPr>
              <w:rFonts w:eastAsiaTheme="minorEastAsia" w:cstheme="minorBidi"/>
              <w:b w:val="0"/>
              <w:bCs w:val="0"/>
              <w:noProof/>
              <w:sz w:val="24"/>
              <w:szCs w:val="24"/>
              <w:lang w:eastAsia="nl-NL"/>
            </w:rPr>
          </w:pPr>
          <w:hyperlink w:anchor="_Toc63784722" w:history="1">
            <w:r w:rsidR="007A3C39" w:rsidRPr="00356ECB">
              <w:rPr>
                <w:rStyle w:val="Hyperlink"/>
                <w:noProof/>
              </w:rPr>
              <w:t>Schermen Beheer Bericht</w:t>
            </w:r>
            <w:r w:rsidR="007A3C39">
              <w:rPr>
                <w:noProof/>
                <w:webHidden/>
              </w:rPr>
              <w:tab/>
            </w:r>
            <w:r w:rsidR="007A3C39">
              <w:rPr>
                <w:noProof/>
                <w:webHidden/>
              </w:rPr>
              <w:fldChar w:fldCharType="begin"/>
            </w:r>
            <w:r w:rsidR="007A3C39">
              <w:rPr>
                <w:noProof/>
                <w:webHidden/>
              </w:rPr>
              <w:instrText xml:space="preserve"> PAGEREF _Toc63784722 \h </w:instrText>
            </w:r>
            <w:r w:rsidR="007A3C39">
              <w:rPr>
                <w:noProof/>
                <w:webHidden/>
              </w:rPr>
            </w:r>
            <w:r w:rsidR="007A3C39">
              <w:rPr>
                <w:noProof/>
                <w:webHidden/>
              </w:rPr>
              <w:fldChar w:fldCharType="separate"/>
            </w:r>
            <w:r w:rsidR="007A3C39">
              <w:rPr>
                <w:noProof/>
                <w:webHidden/>
              </w:rPr>
              <w:t>8</w:t>
            </w:r>
            <w:r w:rsidR="007A3C39">
              <w:rPr>
                <w:noProof/>
                <w:webHidden/>
              </w:rPr>
              <w:fldChar w:fldCharType="end"/>
            </w:r>
          </w:hyperlink>
        </w:p>
        <w:p w14:paraId="2C6B4F00" w14:textId="26C4A57C" w:rsidR="007A3C39" w:rsidRDefault="001D35E2">
          <w:pPr>
            <w:pStyle w:val="TOC1"/>
            <w:tabs>
              <w:tab w:val="right" w:leader="dot" w:pos="9062"/>
            </w:tabs>
            <w:rPr>
              <w:rFonts w:eastAsiaTheme="minorEastAsia" w:cstheme="minorBidi"/>
              <w:b w:val="0"/>
              <w:bCs w:val="0"/>
              <w:noProof/>
              <w:sz w:val="24"/>
              <w:szCs w:val="24"/>
              <w:lang w:eastAsia="nl-NL"/>
            </w:rPr>
          </w:pPr>
          <w:hyperlink w:anchor="_Toc63784723" w:history="1">
            <w:r w:rsidR="007A3C39" w:rsidRPr="00356ECB">
              <w:rPr>
                <w:rStyle w:val="Hyperlink"/>
                <w:noProof/>
              </w:rPr>
              <w:t>Schermen Beheer Leveringsvoorwaarden</w:t>
            </w:r>
            <w:r w:rsidR="007A3C39">
              <w:rPr>
                <w:noProof/>
                <w:webHidden/>
              </w:rPr>
              <w:tab/>
            </w:r>
            <w:r w:rsidR="007A3C39">
              <w:rPr>
                <w:noProof/>
                <w:webHidden/>
              </w:rPr>
              <w:fldChar w:fldCharType="begin"/>
            </w:r>
            <w:r w:rsidR="007A3C39">
              <w:rPr>
                <w:noProof/>
                <w:webHidden/>
              </w:rPr>
              <w:instrText xml:space="preserve"> PAGEREF _Toc63784723 \h </w:instrText>
            </w:r>
            <w:r w:rsidR="007A3C39">
              <w:rPr>
                <w:noProof/>
                <w:webHidden/>
              </w:rPr>
            </w:r>
            <w:r w:rsidR="007A3C39">
              <w:rPr>
                <w:noProof/>
                <w:webHidden/>
              </w:rPr>
              <w:fldChar w:fldCharType="separate"/>
            </w:r>
            <w:r w:rsidR="007A3C39">
              <w:rPr>
                <w:noProof/>
                <w:webHidden/>
              </w:rPr>
              <w:t>10</w:t>
            </w:r>
            <w:r w:rsidR="007A3C39">
              <w:rPr>
                <w:noProof/>
                <w:webHidden/>
              </w:rPr>
              <w:fldChar w:fldCharType="end"/>
            </w:r>
          </w:hyperlink>
        </w:p>
        <w:p w14:paraId="29D98265" w14:textId="2BC2747D" w:rsidR="007A3C39" w:rsidRDefault="007A3C39">
          <w:r>
            <w:rPr>
              <w:b/>
              <w:bCs/>
              <w:noProof/>
            </w:rPr>
            <w:fldChar w:fldCharType="end"/>
          </w:r>
        </w:p>
      </w:sdtContent>
    </w:sdt>
    <w:p w14:paraId="523346C9" w14:textId="5AE8B9E7" w:rsidR="006F5FA4" w:rsidRDefault="006F5FA4" w:rsidP="00094AED">
      <w:commentRangeStart w:id="1"/>
    </w:p>
    <w:commentRangeEnd w:id="1"/>
    <w:p w14:paraId="7B4D2349" w14:textId="77777777" w:rsidR="006F5FA4" w:rsidRDefault="00B30BE5" w:rsidP="00094AED">
      <w:r>
        <w:rPr>
          <w:rStyle w:val="CommentReference"/>
        </w:rPr>
        <w:commentReference w:id="1"/>
      </w:r>
    </w:p>
    <w:p w14:paraId="27099A6C" w14:textId="1511B58E" w:rsidR="006F5FA4" w:rsidRDefault="006F5FA4" w:rsidP="00B45511">
      <w:pPr>
        <w:pStyle w:val="Heading1"/>
      </w:pPr>
      <w:bookmarkStart w:id="2" w:name="_Toc63784719"/>
      <w:r>
        <w:t>Algemeen</w:t>
      </w:r>
      <w:bookmarkEnd w:id="2"/>
      <w:r>
        <w:t xml:space="preserve"> </w:t>
      </w:r>
    </w:p>
    <w:p w14:paraId="57D6C1EA" w14:textId="77777777" w:rsidR="00B45511" w:rsidRDefault="00B45511"/>
    <w:p w14:paraId="1CFB6F88" w14:textId="1C576CDB" w:rsidR="00B45511" w:rsidRDefault="00B45511">
      <w:r>
        <w:t>Er zijn twee rollen: de rol van inkijk en de rol van beheer. Voor de rol “inkijk” geldt dat de wijzig/verwijder/toevoeg buttons in de schermen ontbreken</w:t>
      </w:r>
      <w:r w:rsidR="00D75BA9">
        <w:t xml:space="preserve"> en dat de gegevens niet kunnen worden gewijzigd.</w:t>
      </w:r>
    </w:p>
    <w:p w14:paraId="60F7C9B9" w14:textId="1D02B8F1" w:rsidR="00D75BA9" w:rsidRDefault="00D75BA9"/>
    <w:p w14:paraId="0C7DBD43" w14:textId="729A6A00" w:rsidR="00D75BA9" w:rsidRDefault="00D75BA9">
      <w:r>
        <w:t xml:space="preserve">Op het moment van schrijven is er nog geen versiebeheer. Er zijn wel een aantal zeer krachtige beheeracties mogelijk, zoals het verwijderen van een leveringsdoel waarbij alle leveringsvoorwaarden die daaraan zijn verbonden tevens worden verwijderd. In de nabije toekomst is er om deze reden wel voorzien bij het beheer dat </w:t>
      </w:r>
      <w:commentRangeStart w:id="3"/>
      <w:r>
        <w:t>het nodig of gewenst is om bepaalde acties terug te draaien door een oudere versie “terug te zetten</w:t>
      </w:r>
      <w:commentRangeEnd w:id="3"/>
      <w:r w:rsidR="00495C64">
        <w:rPr>
          <w:rStyle w:val="CommentReference"/>
        </w:rPr>
        <w:commentReference w:id="3"/>
      </w:r>
      <w:r>
        <w:t>”.</w:t>
      </w:r>
    </w:p>
    <w:p w14:paraId="2A13BE93" w14:textId="73D22CBA" w:rsidR="0076482F" w:rsidRDefault="00094AED">
      <w:r>
        <w:br/>
      </w:r>
      <w:r w:rsidR="006F5FA4">
        <w:t>Resultaten selecteren in overzichten</w:t>
      </w:r>
      <w:r w:rsidR="006F5FA4">
        <w:br/>
      </w:r>
      <w:r w:rsidR="00E3283F">
        <w:t xml:space="preserve"> Resultaten zijn opgedeeld in blokken van 25 rijen. </w:t>
      </w:r>
      <w:r w:rsidR="00CD3D97">
        <w:t xml:space="preserve">Je </w:t>
      </w:r>
      <w:r w:rsidR="00B40AC5">
        <w:t>kun</w:t>
      </w:r>
      <w:r w:rsidR="00CD3D97">
        <w:t>t</w:t>
      </w:r>
      <w:r w:rsidR="00B40AC5">
        <w:t xml:space="preserve"> je via “&lt;&lt; vorige” en “volgende </w:t>
      </w:r>
      <w:r w:rsidR="00B40AC5">
        <w:lastRenderedPageBreak/>
        <w:t xml:space="preserve">&gt;&gt;” </w:t>
      </w:r>
      <w:del w:id="4" w:author="Wiertz, Raymond (R.)" w:date="2021-02-10T09:11:00Z">
        <w:r w:rsidR="00CD3D97" w:rsidDel="00495C64">
          <w:delText xml:space="preserve">links </w:delText>
        </w:r>
      </w:del>
      <w:r w:rsidR="00CD3D97">
        <w:t>in de lijst van resultaten scrollen (telkens de volgende/vorige 25 rijen tonen).</w:t>
      </w:r>
      <w:r w:rsidR="00A91805">
        <w:t xml:space="preserve"> Zie bijvoorbeeld het overzicht van afnemers.</w:t>
      </w:r>
    </w:p>
    <w:p w14:paraId="4D55EC61" w14:textId="77777777" w:rsidR="00B40AC5" w:rsidRDefault="00B40AC5"/>
    <w:p w14:paraId="2AD92155" w14:textId="4B3FE3C8" w:rsidR="0076482F" w:rsidRDefault="006F5FA4">
      <w:commentRangeStart w:id="5"/>
      <w:r>
        <w:t>Verwijderen in o</w:t>
      </w:r>
      <w:r w:rsidR="0076482F">
        <w:t>verzichtsschermen</w:t>
      </w:r>
      <w:commentRangeEnd w:id="5"/>
      <w:r w:rsidR="00495C64">
        <w:rPr>
          <w:rStyle w:val="CommentReference"/>
        </w:rPr>
        <w:commentReference w:id="5"/>
      </w:r>
      <w:r w:rsidR="0076482F">
        <w:t>:</w:t>
      </w:r>
    </w:p>
    <w:p w14:paraId="2A27CCBB" w14:textId="56B2E551" w:rsidR="006F5FA4" w:rsidRDefault="0076482F">
      <w:r>
        <w:t xml:space="preserve">Verwijderen – door een record </w:t>
      </w:r>
      <w:r w:rsidR="006F5FA4">
        <w:t xml:space="preserve">te markeren </w:t>
      </w:r>
      <w:r>
        <w:t xml:space="preserve">in een radiobutton of </w:t>
      </w:r>
      <w:commentRangeStart w:id="6"/>
      <w:del w:id="7" w:author="Wiertz, Raymond (R.)" w:date="2021-02-10T09:23:00Z">
        <w:r w:rsidDel="00B30BE5">
          <w:delText xml:space="preserve">aanvinkveld </w:delText>
        </w:r>
      </w:del>
      <w:proofErr w:type="spellStart"/>
      <w:ins w:id="8" w:author="Wiertz, Raymond (R.)" w:date="2021-02-10T09:23:00Z">
        <w:r w:rsidR="00B30BE5">
          <w:t>checkbox</w:t>
        </w:r>
        <w:proofErr w:type="spellEnd"/>
        <w:r w:rsidR="00B30BE5">
          <w:t xml:space="preserve"> </w:t>
        </w:r>
      </w:ins>
      <w:r>
        <w:t>k</w:t>
      </w:r>
      <w:commentRangeEnd w:id="6"/>
      <w:r w:rsidR="00B30BE5">
        <w:rPr>
          <w:rStyle w:val="CommentReference"/>
        </w:rPr>
        <w:commentReference w:id="6"/>
      </w:r>
      <w:r>
        <w:t xml:space="preserve">an verwijderd worden door op de button “Verwijderen” te klikken. Mocht dit niet lukken dan wordt de bijbehorende foutmelding onder het overzicht afgedrukt in een afwijkend lettertype </w:t>
      </w:r>
      <w:r w:rsidR="006F5FA4">
        <w:t>(</w:t>
      </w:r>
      <w:proofErr w:type="spellStart"/>
      <w:r w:rsidR="006F5FA4">
        <w:t>highlighting</w:t>
      </w:r>
      <w:proofErr w:type="spellEnd"/>
      <w:r w:rsidR="006F5FA4">
        <w:t>). Is het wel gelukt dan wordt een bevestiging afgedrukt (“Record is verwijderd”).</w:t>
      </w:r>
    </w:p>
    <w:p w14:paraId="0185FFCC" w14:textId="77777777" w:rsidR="006F5FA4" w:rsidRDefault="006F5FA4"/>
    <w:p w14:paraId="4861341E" w14:textId="6897B36D" w:rsidR="006F5FA4" w:rsidRDefault="006F5FA4">
      <w:r>
        <w:t>Detailschermen</w:t>
      </w:r>
    </w:p>
    <w:p w14:paraId="1ECB5AA1" w14:textId="5F75323C" w:rsidR="006F5FA4" w:rsidRDefault="006F5FA4">
      <w:r>
        <w:t xml:space="preserve">Vanuit overzichtsschermen </w:t>
      </w:r>
      <w:commentRangeStart w:id="9"/>
      <w:r>
        <w:t>kan het mogelijk zijn om een record toe te voegen</w:t>
      </w:r>
      <w:r w:rsidR="0071736E">
        <w:t xml:space="preserve"> of te wijzigen</w:t>
      </w:r>
      <w:commentRangeEnd w:id="9"/>
      <w:r w:rsidR="00B30BE5">
        <w:rPr>
          <w:rStyle w:val="CommentReference"/>
        </w:rPr>
        <w:commentReference w:id="9"/>
      </w:r>
      <w:r>
        <w:t>. Na het toevoegen</w:t>
      </w:r>
      <w:r w:rsidR="0071736E">
        <w:t>/wijzigen</w:t>
      </w:r>
      <w:r>
        <w:t xml:space="preserve"> blijft de gebruiker in het </w:t>
      </w:r>
      <w:commentRangeStart w:id="10"/>
      <w:r>
        <w:t>detailscherm tot op “Annuleren” wordt geklikt</w:t>
      </w:r>
      <w:commentRangeEnd w:id="10"/>
      <w:r w:rsidR="00B30BE5">
        <w:rPr>
          <w:rStyle w:val="CommentReference"/>
        </w:rPr>
        <w:commentReference w:id="10"/>
      </w:r>
      <w:r>
        <w:t xml:space="preserve">, de gebruiker </w:t>
      </w:r>
      <w:del w:id="11" w:author="Wiertz, Raymond (R.)" w:date="2021-02-10T09:22:00Z">
        <w:r w:rsidDel="00B30BE5">
          <w:delText>manouvreert</w:delText>
        </w:r>
      </w:del>
      <w:ins w:id="12" w:author="Wiertz, Raymond (R.)" w:date="2021-02-10T09:22:00Z">
        <w:r w:rsidR="00B30BE5">
          <w:t>manoeuvreert</w:t>
        </w:r>
      </w:ins>
      <w:r>
        <w:t xml:space="preserve"> dan terug naar het overzichtsscherm.</w:t>
      </w:r>
    </w:p>
    <w:p w14:paraId="36CDCB27" w14:textId="1CEDE875" w:rsidR="006F5FA4" w:rsidRDefault="006F5FA4">
      <w:r>
        <w:t>Bij een fout die betrekking heeft op een van de velden wordt de foutmelding bij het veld zelf getoond in een afwijkend lettertype (</w:t>
      </w:r>
      <w:proofErr w:type="spellStart"/>
      <w:r>
        <w:t>highlighting</w:t>
      </w:r>
      <w:proofErr w:type="spellEnd"/>
      <w:r>
        <w:t>).</w:t>
      </w:r>
    </w:p>
    <w:p w14:paraId="2990A7B2" w14:textId="02015E62" w:rsidR="0076482F" w:rsidRDefault="0076482F"/>
    <w:p w14:paraId="1E59EE18" w14:textId="77777777" w:rsidR="00094AED" w:rsidRDefault="00094AED" w:rsidP="00094AED"/>
    <w:p w14:paraId="65BFE7A8" w14:textId="2052293B" w:rsidR="00870FAD" w:rsidRDefault="00870FAD" w:rsidP="00870FAD">
      <w:pPr>
        <w:pStyle w:val="Heading1"/>
      </w:pPr>
      <w:bookmarkStart w:id="13" w:name="_Toc63784720"/>
      <w:r>
        <w:t>Scherm</w:t>
      </w:r>
      <w:r w:rsidR="00902414">
        <w:t>en</w:t>
      </w:r>
      <w:r>
        <w:t xml:space="preserve"> Beheer Afnemer</w:t>
      </w:r>
      <w:bookmarkEnd w:id="13"/>
      <w:r w:rsidR="00F523B9">
        <w:br/>
      </w:r>
    </w:p>
    <w:tbl>
      <w:tblPr>
        <w:tblStyle w:val="TableGrid"/>
        <w:tblW w:w="9634" w:type="dxa"/>
        <w:tblLook w:val="04A0" w:firstRow="1" w:lastRow="0" w:firstColumn="1" w:lastColumn="0" w:noHBand="0" w:noVBand="1"/>
      </w:tblPr>
      <w:tblGrid>
        <w:gridCol w:w="9634"/>
      </w:tblGrid>
      <w:tr w:rsidR="00F523B9" w:rsidRPr="00870FAD" w14:paraId="59E811B5" w14:textId="77777777" w:rsidTr="006910D3">
        <w:tc>
          <w:tcPr>
            <w:tcW w:w="9634" w:type="dxa"/>
          </w:tcPr>
          <w:p w14:paraId="1F3546C1" w14:textId="583775AA" w:rsidR="00F523B9" w:rsidRDefault="006910D3" w:rsidP="00A51993">
            <w:r>
              <w:t xml:space="preserve">Scherm: </w:t>
            </w:r>
            <w:r w:rsidR="00F523B9">
              <w:t>Overzicht afnemers</w:t>
            </w:r>
          </w:p>
        </w:tc>
      </w:tr>
      <w:tr w:rsidR="00F523B9" w:rsidRPr="00870FAD" w14:paraId="06D9736C" w14:textId="77777777" w:rsidTr="006910D3">
        <w:tc>
          <w:tcPr>
            <w:tcW w:w="9634" w:type="dxa"/>
          </w:tcPr>
          <w:p w14:paraId="36FC446A" w14:textId="23B34D5E" w:rsidR="00F523B9" w:rsidRPr="00870FAD" w:rsidRDefault="00F523B9" w:rsidP="00A51993">
            <w:r>
              <w:t>Doel van het scherm: Overzicht afnemers</w:t>
            </w:r>
            <w:r w:rsidR="006910D3">
              <w:t>, afnemer toevoegen/verwijderen</w:t>
            </w:r>
          </w:p>
        </w:tc>
      </w:tr>
      <w:tr w:rsidR="00943A6D" w:rsidRPr="00870FAD" w14:paraId="432B9091" w14:textId="77777777" w:rsidTr="006910D3">
        <w:tc>
          <w:tcPr>
            <w:tcW w:w="9634" w:type="dxa"/>
          </w:tcPr>
          <w:p w14:paraId="12C8FA00" w14:textId="6AD895CE" w:rsidR="00943A6D" w:rsidRDefault="00943A6D" w:rsidP="00A51993">
            <w:del w:id="14" w:author="Wiertz, Raymond (R.)" w:date="2021-02-10T09:38:00Z">
              <w:r w:rsidDel="00B30BE5">
                <w:delText>Manouvreren</w:delText>
              </w:r>
            </w:del>
            <w:ins w:id="15" w:author="Wiertz, Raymond (R.)" w:date="2021-02-10T09:38:00Z">
              <w:r w:rsidR="00B30BE5">
                <w:t>Manoeuvreren</w:t>
              </w:r>
            </w:ins>
            <w:r>
              <w:t xml:space="preserve">: Voeg afnemer toe </w:t>
            </w:r>
            <w:del w:id="16" w:author="Wiertz, Raymond (R.)" w:date="2021-02-10T09:38:00Z">
              <w:r w:rsidDel="00B30BE5">
                <w:delText>manouvreert</w:delText>
              </w:r>
            </w:del>
            <w:ins w:id="17" w:author="Wiertz, Raymond (R.)" w:date="2021-02-10T09:38:00Z">
              <w:r w:rsidR="00B30BE5">
                <w:t>manoeuvreert</w:t>
              </w:r>
            </w:ins>
            <w:r>
              <w:t xml:space="preserve"> naar het scherm Toevoegen Afnemer</w:t>
            </w:r>
          </w:p>
        </w:tc>
      </w:tr>
      <w:tr w:rsidR="00F523B9" w:rsidRPr="00870FAD" w14:paraId="24C5CDA7" w14:textId="77777777" w:rsidTr="006910D3">
        <w:tc>
          <w:tcPr>
            <w:tcW w:w="9634" w:type="dxa"/>
          </w:tcPr>
          <w:p w14:paraId="5F2DB2B3" w14:textId="6632777A" w:rsidR="00F523B9" w:rsidRDefault="00F523B9" w:rsidP="00A51993">
            <w:commentRangeStart w:id="18"/>
            <w:r w:rsidRPr="00870FAD">
              <w:t>Schermvoorbeeld</w:t>
            </w:r>
          </w:p>
          <w:p w14:paraId="772D6D44" w14:textId="2211E0C4" w:rsidR="00BE5F65" w:rsidRPr="00870FAD" w:rsidRDefault="00BE5F65" w:rsidP="00BE5F65">
            <w:pPr>
              <w:jc w:val="center"/>
            </w:pPr>
            <w:r>
              <w:rPr>
                <w:noProof/>
              </w:rPr>
              <w:drawing>
                <wp:inline distT="0" distB="0" distL="0" distR="0" wp14:anchorId="2021EE1A" wp14:editId="575BE8ED">
                  <wp:extent cx="5035506" cy="3644525"/>
                  <wp:effectExtent l="0" t="0" r="0" b="635"/>
                  <wp:docPr id="4" name="Afbeelding 4"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afel&#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5042479" cy="3649572"/>
                          </a:xfrm>
                          <a:prstGeom prst="rect">
                            <a:avLst/>
                          </a:prstGeom>
                        </pic:spPr>
                      </pic:pic>
                    </a:graphicData>
                  </a:graphic>
                </wp:inline>
              </w:drawing>
            </w:r>
            <w:commentRangeEnd w:id="18"/>
            <w:r w:rsidR="00B30BE5">
              <w:rPr>
                <w:rStyle w:val="CommentReference"/>
              </w:rPr>
              <w:commentReference w:id="18"/>
            </w:r>
          </w:p>
        </w:tc>
      </w:tr>
      <w:tr w:rsidR="00F523B9" w:rsidRPr="00870FAD" w14:paraId="770B096B" w14:textId="77777777" w:rsidTr="006910D3">
        <w:tc>
          <w:tcPr>
            <w:tcW w:w="9634" w:type="dxa"/>
          </w:tcPr>
          <w:p w14:paraId="536F5490" w14:textId="77777777" w:rsidR="00F523B9" w:rsidRDefault="00F523B9" w:rsidP="00A51993">
            <w:r w:rsidRPr="00870FAD">
              <w:t>Acties op het scherm</w:t>
            </w:r>
          </w:p>
          <w:p w14:paraId="710BEA6E" w14:textId="77777777" w:rsidR="00F523B9" w:rsidRDefault="00F523B9" w:rsidP="00A51993"/>
          <w:p w14:paraId="4F22D402" w14:textId="49F49824" w:rsidR="00F523B9" w:rsidRDefault="00F523B9" w:rsidP="00F523B9">
            <w:r>
              <w:lastRenderedPageBreak/>
              <w:t>Toevoegen – Voeg afnemer toe</w:t>
            </w:r>
            <w:r w:rsidR="006910D3">
              <w:t xml:space="preserve">, </w:t>
            </w:r>
            <w:del w:id="19" w:author="Wiertz, Raymond (R.)" w:date="2021-02-10T09:43:00Z">
              <w:r w:rsidR="006910D3" w:rsidDel="00191168">
                <w:delText>manouvreert</w:delText>
              </w:r>
            </w:del>
            <w:ins w:id="20" w:author="Wiertz, Raymond (R.)" w:date="2021-02-10T09:43:00Z">
              <w:r w:rsidR="00191168">
                <w:t>manoeuvreert</w:t>
              </w:r>
            </w:ins>
            <w:r w:rsidR="006910D3">
              <w:t xml:space="preserve"> naar scherm Toevoegen afnemer</w:t>
            </w:r>
          </w:p>
          <w:p w14:paraId="0D89D44D" w14:textId="0D3F052D" w:rsidR="00860B51" w:rsidRDefault="00F523B9" w:rsidP="00F523B9">
            <w:r>
              <w:t>Verwijderen – Verwijder geselecteerde afnemer</w:t>
            </w:r>
          </w:p>
          <w:p w14:paraId="45B63A48" w14:textId="6E01A7A7" w:rsidR="00BE5F65" w:rsidRDefault="00BE5F65" w:rsidP="00F523B9">
            <w:r>
              <w:t>Wijzig afnemer – wijzig de gegevens van de geselecteerde afnemer</w:t>
            </w:r>
            <w:r>
              <w:br/>
            </w:r>
          </w:p>
          <w:p w14:paraId="2518210E" w14:textId="77777777" w:rsidR="00F523B9" w:rsidRDefault="00860B51" w:rsidP="00F523B9">
            <w:r>
              <w:t xml:space="preserve">Zoeken – </w:t>
            </w:r>
            <w:commentRangeStart w:id="21"/>
            <w:r>
              <w:t>Door de zoekvelden Naam en/of identificerend nummer (deels) in te vullen en aan te geven of je een overheidsorganisatie zoekt of niet worden alleen de afnemers getoond die aan deze voorwaarden voldoen</w:t>
            </w:r>
            <w:commentRangeEnd w:id="21"/>
            <w:r w:rsidR="00191168">
              <w:rPr>
                <w:rStyle w:val="CommentReference"/>
              </w:rPr>
              <w:commentReference w:id="21"/>
            </w:r>
            <w:r>
              <w:t xml:space="preserve">. </w:t>
            </w:r>
          </w:p>
          <w:p w14:paraId="79C0DDD4" w14:textId="5B94D34B" w:rsidR="00943A6D" w:rsidRPr="00870FAD" w:rsidRDefault="00E3283F" w:rsidP="00F523B9">
            <w:r>
              <w:t>Resultaten zijn via een selectielijst</w:t>
            </w:r>
            <w:ins w:id="22" w:author="Wiertz, Raymond (R.)" w:date="2021-02-10T09:47:00Z">
              <w:r w:rsidR="00191168">
                <w:t xml:space="preserve">, maximaal 25 </w:t>
              </w:r>
            </w:ins>
            <w:ins w:id="23" w:author="Wiertz, Raymond (R.)" w:date="2021-02-10T09:48:00Z">
              <w:r w:rsidR="00191168">
                <w:t>regels</w:t>
              </w:r>
            </w:ins>
            <w:ins w:id="24" w:author="Wiertz, Raymond (R.)" w:date="2021-02-10T09:47:00Z">
              <w:r w:rsidR="00191168">
                <w:t xml:space="preserve"> </w:t>
              </w:r>
            </w:ins>
            <w:del w:id="25" w:author="Wiertz, Raymond (R.)" w:date="2021-02-10T09:47:00Z">
              <w:r w:rsidDel="00191168">
                <w:delText xml:space="preserve"> 1..20 opgedeeld in blokken van 25 result</w:delText>
              </w:r>
            </w:del>
            <w:del w:id="26" w:author="Wiertz, Raymond (R.)" w:date="2021-02-10T09:48:00Z">
              <w:r w:rsidDel="00191168">
                <w:delText>aten</w:delText>
              </w:r>
            </w:del>
            <w:ins w:id="27" w:author="Wiertz, Raymond (R.)" w:date="2021-02-10T09:48:00Z">
              <w:r w:rsidR="00191168">
                <w:t>zichtbaar</w:t>
              </w:r>
            </w:ins>
            <w:r>
              <w:t>.</w:t>
            </w:r>
          </w:p>
        </w:tc>
      </w:tr>
      <w:tr w:rsidR="00F523B9" w:rsidRPr="00870FAD" w14:paraId="2F7334C4" w14:textId="77777777" w:rsidTr="006910D3">
        <w:tc>
          <w:tcPr>
            <w:tcW w:w="9634" w:type="dxa"/>
          </w:tcPr>
          <w:p w14:paraId="4AB94985" w14:textId="1D6DA906" w:rsidR="00BE5F65" w:rsidRDefault="00F523B9" w:rsidP="00A51993">
            <w:r w:rsidRPr="00870FAD">
              <w:lastRenderedPageBreak/>
              <w:t>Randvoorwaarden</w:t>
            </w:r>
          </w:p>
          <w:p w14:paraId="3FDD7F8E" w14:textId="4426BEAC" w:rsidR="00F523B9" w:rsidRPr="00870FAD" w:rsidRDefault="00F523B9" w:rsidP="00F523B9">
            <w:r>
              <w:t>Verwijderen: Afnemer mag alleen worden verwijderd als er geen leveringsdoelen meer aan zijn verbonden</w:t>
            </w:r>
          </w:p>
        </w:tc>
      </w:tr>
      <w:tr w:rsidR="00F523B9" w:rsidRPr="00870FAD" w14:paraId="04EBBA79" w14:textId="77777777" w:rsidTr="006910D3">
        <w:tc>
          <w:tcPr>
            <w:tcW w:w="9634" w:type="dxa"/>
          </w:tcPr>
          <w:p w14:paraId="3FC024A3" w14:textId="494A5835" w:rsidR="00BE5F65" w:rsidRPr="00870FAD" w:rsidRDefault="00F523B9" w:rsidP="00F523B9">
            <w:r w:rsidRPr="00870FAD">
              <w:t>Foutmeldingen</w:t>
            </w:r>
          </w:p>
          <w:p w14:paraId="50C73291" w14:textId="1BB85CE2" w:rsidR="00943A6D" w:rsidRPr="00870FAD" w:rsidRDefault="00943A6D" w:rsidP="00A51993">
            <w:commentRangeStart w:id="28"/>
            <w:r>
              <w:t>Bij verwijderen afnemer: er zijn nog leveringsdoelen verbonden aan deze afnemer</w:t>
            </w:r>
            <w:commentRangeEnd w:id="28"/>
            <w:r w:rsidR="00191168">
              <w:rPr>
                <w:rStyle w:val="CommentReference"/>
              </w:rPr>
              <w:commentReference w:id="28"/>
            </w:r>
            <w:r>
              <w:t xml:space="preserve">. </w:t>
            </w:r>
            <w:r w:rsidR="00BE5F65">
              <w:br/>
            </w:r>
            <w:commentRangeStart w:id="29"/>
            <w:r w:rsidR="00BE5F65">
              <w:t xml:space="preserve">Bij wijzigen/verwijderen afnemers: </w:t>
            </w:r>
            <w:proofErr w:type="spellStart"/>
            <w:r w:rsidR="00BE5F65">
              <w:t>svp</w:t>
            </w:r>
            <w:proofErr w:type="spellEnd"/>
            <w:r w:rsidR="00BE5F65">
              <w:t xml:space="preserve"> eerst een afnemer selecteren</w:t>
            </w:r>
            <w:commentRangeEnd w:id="29"/>
            <w:r w:rsidR="00191168">
              <w:rPr>
                <w:rStyle w:val="CommentReference"/>
              </w:rPr>
              <w:commentReference w:id="29"/>
            </w:r>
            <w:r w:rsidR="00BE5F65">
              <w:t>.</w:t>
            </w:r>
          </w:p>
        </w:tc>
      </w:tr>
    </w:tbl>
    <w:p w14:paraId="676D0D44" w14:textId="5DA2D513" w:rsidR="00902414" w:rsidRDefault="00902414" w:rsidP="00902414"/>
    <w:p w14:paraId="020A9619" w14:textId="30FEE4B7" w:rsidR="00902414" w:rsidRPr="00902414" w:rsidRDefault="00902414" w:rsidP="00902414"/>
    <w:p w14:paraId="1F768F4F" w14:textId="601C1B0F" w:rsidR="00870FAD" w:rsidRDefault="00870FAD" w:rsidP="00870FAD"/>
    <w:tbl>
      <w:tblPr>
        <w:tblStyle w:val="TableGrid"/>
        <w:tblW w:w="0" w:type="auto"/>
        <w:tblLook w:val="04A0" w:firstRow="1" w:lastRow="0" w:firstColumn="1" w:lastColumn="0" w:noHBand="0" w:noVBand="1"/>
      </w:tblPr>
      <w:tblGrid>
        <w:gridCol w:w="9062"/>
      </w:tblGrid>
      <w:tr w:rsidR="00902414" w:rsidRPr="00870FAD" w14:paraId="20D4F7A1" w14:textId="77777777" w:rsidTr="00A51993">
        <w:tc>
          <w:tcPr>
            <w:tcW w:w="9062" w:type="dxa"/>
          </w:tcPr>
          <w:p w14:paraId="66BA91F7" w14:textId="67674E6A" w:rsidR="00902414" w:rsidRDefault="0071736E" w:rsidP="00A51993">
            <w:r>
              <w:t xml:space="preserve">Schermen </w:t>
            </w:r>
            <w:r w:rsidR="00902414">
              <w:t xml:space="preserve">Toevoegen </w:t>
            </w:r>
            <w:proofErr w:type="gramStart"/>
            <w:r w:rsidR="00902414">
              <w:t>afnemer</w:t>
            </w:r>
            <w:r>
              <w:t xml:space="preserve"> /</w:t>
            </w:r>
            <w:proofErr w:type="gramEnd"/>
            <w:r>
              <w:t xml:space="preserve"> Wijzigen afnemer</w:t>
            </w:r>
          </w:p>
          <w:p w14:paraId="11E532A7" w14:textId="09730425" w:rsidR="0071736E" w:rsidRDefault="0071736E" w:rsidP="00A51993"/>
        </w:tc>
      </w:tr>
      <w:tr w:rsidR="00870FAD" w:rsidRPr="00870FAD" w14:paraId="07DD4E16" w14:textId="77777777" w:rsidTr="00A51993">
        <w:tc>
          <w:tcPr>
            <w:tcW w:w="9062" w:type="dxa"/>
          </w:tcPr>
          <w:p w14:paraId="2264960E" w14:textId="0F6335B7" w:rsidR="00870FAD" w:rsidRPr="00870FAD" w:rsidRDefault="00870FAD" w:rsidP="00A51993">
            <w:r>
              <w:t xml:space="preserve">Doel van </w:t>
            </w:r>
            <w:r w:rsidR="00F208BB">
              <w:t>de</w:t>
            </w:r>
            <w:r>
              <w:t xml:space="preserve"> scherm</w:t>
            </w:r>
            <w:r w:rsidR="00F208BB">
              <w:t>en</w:t>
            </w:r>
            <w:r w:rsidR="00902414">
              <w:t>: T</w:t>
            </w:r>
            <w:r w:rsidR="004D2776">
              <w:t>oevoegen van een nieuwe afnemer</w:t>
            </w:r>
            <w:r w:rsidR="00F208BB">
              <w:t xml:space="preserve">, wijzigen van de gegevens </w:t>
            </w:r>
            <w:ins w:id="30" w:author="Wiertz, Raymond (R.)" w:date="2021-02-10T09:49:00Z">
              <w:r w:rsidR="00191168">
                <w:t>v</w:t>
              </w:r>
            </w:ins>
            <w:r w:rsidR="00F208BB">
              <w:t>an een afnemer</w:t>
            </w:r>
          </w:p>
        </w:tc>
      </w:tr>
      <w:tr w:rsidR="0076482F" w:rsidRPr="00870FAD" w14:paraId="508E0E72" w14:textId="77777777" w:rsidTr="00A51993">
        <w:tc>
          <w:tcPr>
            <w:tcW w:w="9062" w:type="dxa"/>
          </w:tcPr>
          <w:p w14:paraId="462690CE" w14:textId="0D134886" w:rsidR="0076482F" w:rsidRDefault="0076482F" w:rsidP="00A51993">
            <w:del w:id="31" w:author="Wiertz, Raymond (R.)" w:date="2021-02-10T09:49:00Z">
              <w:r w:rsidDel="00191168">
                <w:delText>Manouvreren</w:delText>
              </w:r>
            </w:del>
            <w:ins w:id="32" w:author="Wiertz, Raymond (R.)" w:date="2021-02-10T09:49:00Z">
              <w:r w:rsidR="00191168">
                <w:t>Manoeuvreren</w:t>
              </w:r>
            </w:ins>
            <w:r>
              <w:t>: Annuleren – terug naar scherm overzicht afnemers</w:t>
            </w:r>
          </w:p>
        </w:tc>
      </w:tr>
      <w:tr w:rsidR="00870FAD" w:rsidRPr="00870FAD" w14:paraId="12FDD8CD" w14:textId="77777777" w:rsidTr="00A51993">
        <w:tc>
          <w:tcPr>
            <w:tcW w:w="9062" w:type="dxa"/>
          </w:tcPr>
          <w:p w14:paraId="59577D50" w14:textId="77777777" w:rsidR="008D7DE1" w:rsidRDefault="00870FAD" w:rsidP="00A51993">
            <w:r w:rsidRPr="00870FAD">
              <w:t>Schermvoorbeeld</w:t>
            </w:r>
          </w:p>
          <w:p w14:paraId="29588A00" w14:textId="545CCD0D" w:rsidR="00870FAD" w:rsidRDefault="00870FAD" w:rsidP="008D7DE1">
            <w:pPr>
              <w:jc w:val="center"/>
            </w:pPr>
          </w:p>
          <w:p w14:paraId="255F4EBF" w14:textId="30D66878" w:rsidR="00F523B9" w:rsidRDefault="00F523B9" w:rsidP="008D7DE1">
            <w:pPr>
              <w:jc w:val="center"/>
            </w:pPr>
            <w:r>
              <w:rPr>
                <w:noProof/>
              </w:rPr>
              <w:drawing>
                <wp:inline distT="0" distB="0" distL="0" distR="0" wp14:anchorId="7F4CD169" wp14:editId="2791CA36">
                  <wp:extent cx="2489200" cy="2540000"/>
                  <wp:effectExtent l="12700" t="12700" r="12700" b="1270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13">
                            <a:extLst>
                              <a:ext uri="{28A0092B-C50C-407E-A947-70E740481C1C}">
                                <a14:useLocalDpi xmlns:a14="http://schemas.microsoft.com/office/drawing/2010/main" val="0"/>
                              </a:ext>
                            </a:extLst>
                          </a:blip>
                          <a:stretch>
                            <a:fillRect/>
                          </a:stretch>
                        </pic:blipFill>
                        <pic:spPr>
                          <a:xfrm>
                            <a:off x="0" y="0"/>
                            <a:ext cx="2489200" cy="2540000"/>
                          </a:xfrm>
                          <a:prstGeom prst="rect">
                            <a:avLst/>
                          </a:prstGeom>
                          <a:ln>
                            <a:solidFill>
                              <a:schemeClr val="accent1"/>
                            </a:solidFill>
                          </a:ln>
                        </pic:spPr>
                      </pic:pic>
                    </a:graphicData>
                  </a:graphic>
                </wp:inline>
              </w:drawing>
            </w:r>
            <w:r w:rsidR="0071736E">
              <w:t xml:space="preserve">        </w:t>
            </w:r>
            <w:r w:rsidR="0071736E">
              <w:rPr>
                <w:noProof/>
              </w:rPr>
              <w:drawing>
                <wp:inline distT="0" distB="0" distL="0" distR="0" wp14:anchorId="1FA3E661" wp14:editId="6BA6FB83">
                  <wp:extent cx="2197100" cy="2476500"/>
                  <wp:effectExtent l="12700" t="12700" r="12700" b="1270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2197100" cy="2476500"/>
                          </a:xfrm>
                          <a:prstGeom prst="rect">
                            <a:avLst/>
                          </a:prstGeom>
                          <a:ln>
                            <a:solidFill>
                              <a:schemeClr val="accent1"/>
                            </a:solidFill>
                          </a:ln>
                        </pic:spPr>
                      </pic:pic>
                    </a:graphicData>
                  </a:graphic>
                </wp:inline>
              </w:drawing>
            </w:r>
          </w:p>
          <w:p w14:paraId="500961E8" w14:textId="04D974B7" w:rsidR="00F523B9" w:rsidRPr="00870FAD" w:rsidRDefault="00F523B9" w:rsidP="008D7DE1">
            <w:pPr>
              <w:jc w:val="center"/>
            </w:pPr>
          </w:p>
        </w:tc>
      </w:tr>
      <w:tr w:rsidR="00870FAD" w:rsidRPr="00870FAD" w14:paraId="52A39791" w14:textId="77777777" w:rsidTr="00A51993">
        <w:tc>
          <w:tcPr>
            <w:tcW w:w="9062" w:type="dxa"/>
          </w:tcPr>
          <w:p w14:paraId="0EEDF902" w14:textId="101A6F6E" w:rsidR="00870FAD" w:rsidRDefault="00870FAD" w:rsidP="00A51993">
            <w:r w:rsidRPr="00870FAD">
              <w:t>Acties op het scherm</w:t>
            </w:r>
          </w:p>
          <w:p w14:paraId="61317626" w14:textId="77777777" w:rsidR="00B926B2" w:rsidRDefault="00B926B2" w:rsidP="00A51993"/>
          <w:p w14:paraId="45C2147A" w14:textId="3D254A1E" w:rsidR="00902414" w:rsidRDefault="00B926B2" w:rsidP="004D2776">
            <w:r>
              <w:t>Toevoegen – Voeg afnemer toe</w:t>
            </w:r>
          </w:p>
          <w:p w14:paraId="5A9929BA" w14:textId="5FAC350C" w:rsidR="0071736E" w:rsidRDefault="0071736E" w:rsidP="004D2776">
            <w:r>
              <w:t xml:space="preserve">Wijzigen – Wijzig de gegevens van de afnemer, </w:t>
            </w:r>
          </w:p>
          <w:p w14:paraId="30A204EC" w14:textId="418E6992" w:rsidR="004D2776" w:rsidRPr="00870FAD" w:rsidRDefault="004D2776" w:rsidP="004D2776"/>
        </w:tc>
      </w:tr>
      <w:tr w:rsidR="00870FAD" w:rsidRPr="00870FAD" w14:paraId="6C3E597B" w14:textId="77777777" w:rsidTr="00A51993">
        <w:tc>
          <w:tcPr>
            <w:tcW w:w="9062" w:type="dxa"/>
          </w:tcPr>
          <w:p w14:paraId="2083A5CC" w14:textId="00D3E00E" w:rsidR="00870FAD" w:rsidRDefault="00870FAD" w:rsidP="00A51993">
            <w:r w:rsidRPr="00870FAD">
              <w:t>Randvoorwaarden</w:t>
            </w:r>
            <w:r w:rsidR="004D2776">
              <w:br/>
            </w:r>
            <w:commentRangeStart w:id="33"/>
            <w:r w:rsidR="004D2776" w:rsidRPr="0051580D">
              <w:rPr>
                <w:rFonts w:cs="Times New Roman (Body CS)"/>
                <w:dstrike/>
                <w:rPrChange w:id="34" w:author="Wiertz, Raymond (R.)" w:date="2021-02-10T09:51:00Z">
                  <w:rPr/>
                </w:rPrChange>
              </w:rPr>
              <w:t xml:space="preserve">Afnemer mag alleen worden verwijderd als er geen </w:t>
            </w:r>
            <w:r w:rsidR="00DC2A95" w:rsidRPr="0051580D">
              <w:rPr>
                <w:rFonts w:cs="Times New Roman (Body CS)"/>
                <w:dstrike/>
                <w:rPrChange w:id="35" w:author="Wiertz, Raymond (R.)" w:date="2021-02-10T09:51:00Z">
                  <w:rPr/>
                </w:rPrChange>
              </w:rPr>
              <w:t>leveringsdoelen</w:t>
            </w:r>
            <w:r w:rsidR="004D2776" w:rsidRPr="0051580D">
              <w:rPr>
                <w:rFonts w:cs="Times New Roman (Body CS)"/>
                <w:dstrike/>
                <w:rPrChange w:id="36" w:author="Wiertz, Raymond (R.)" w:date="2021-02-10T09:51:00Z">
                  <w:rPr/>
                </w:rPrChange>
              </w:rPr>
              <w:t xml:space="preserve"> meer aan zijn</w:t>
            </w:r>
            <w:r w:rsidR="004D2776">
              <w:t xml:space="preserve"> </w:t>
            </w:r>
            <w:commentRangeEnd w:id="33"/>
            <w:r w:rsidR="0051580D">
              <w:rPr>
                <w:rStyle w:val="CommentReference"/>
              </w:rPr>
              <w:lastRenderedPageBreak/>
              <w:commentReference w:id="33"/>
            </w:r>
            <w:r w:rsidR="004D2776" w:rsidRPr="0051580D">
              <w:rPr>
                <w:rFonts w:cs="Times New Roman (Body CS)"/>
                <w:dstrike/>
                <w:rPrChange w:id="37" w:author="Wiertz, Raymond (R.)" w:date="2021-02-10T09:52:00Z">
                  <w:rPr/>
                </w:rPrChange>
              </w:rPr>
              <w:t>verbonden</w:t>
            </w:r>
            <w:r w:rsidR="00FA7758">
              <w:br/>
              <w:t xml:space="preserve">Naam afnemer en </w:t>
            </w:r>
            <w:r w:rsidR="00DC2A95">
              <w:t>identificerend nummer</w:t>
            </w:r>
            <w:r w:rsidR="00FA7758">
              <w:t xml:space="preserve"> moeten uniek zijn</w:t>
            </w:r>
          </w:p>
          <w:p w14:paraId="6145109E" w14:textId="402A851B" w:rsidR="00FA7758" w:rsidRDefault="00FA7758" w:rsidP="00FA7758">
            <w:pPr>
              <w:pStyle w:val="NormalWeb"/>
            </w:pPr>
            <w:r>
              <w:t xml:space="preserve">Afnemer naam: </w:t>
            </w:r>
            <w:commentRangeStart w:id="38"/>
            <w:r>
              <w:t xml:space="preserve">karakters zijn alfanumeriek ASCII </w:t>
            </w:r>
            <w:r w:rsidR="00CE0979">
              <w:t>en naam bestaat uit</w:t>
            </w:r>
            <w:r>
              <w:t xml:space="preserve"> minimaal 3 posities. </w:t>
            </w:r>
            <w:r w:rsidR="00CE0979">
              <w:t xml:space="preserve">Spatie is alleen tussen twee niet-spaties toegestaan. </w:t>
            </w:r>
            <w:proofErr w:type="spellStart"/>
            <w:r w:rsidR="00FB4075">
              <w:t>Uppercase</w:t>
            </w:r>
            <w:proofErr w:type="spellEnd"/>
            <w:r w:rsidR="00FB4075">
              <w:t xml:space="preserve"> van naam afnemer is uniek.</w:t>
            </w:r>
            <w:r w:rsidR="00902414">
              <w:t xml:space="preserve"> </w:t>
            </w:r>
            <w:commentRangeEnd w:id="38"/>
            <w:r w:rsidR="0051580D">
              <w:rPr>
                <w:rStyle w:val="CommentReference"/>
                <w:rFonts w:asciiTheme="minorHAnsi" w:eastAsiaTheme="minorHAnsi" w:hAnsiTheme="minorHAnsi" w:cstheme="minorBidi"/>
                <w:lang w:eastAsia="en-US"/>
              </w:rPr>
              <w:commentReference w:id="38"/>
            </w:r>
          </w:p>
          <w:p w14:paraId="68FA7A9A" w14:textId="1A69E994" w:rsidR="00902414" w:rsidRPr="00870FAD" w:rsidRDefault="009D24EC" w:rsidP="00FA7758">
            <w:pPr>
              <w:pStyle w:val="NormalWeb"/>
            </w:pPr>
            <w:r>
              <w:t>Identificerend nummer</w:t>
            </w:r>
            <w:r w:rsidR="00902414">
              <w:t xml:space="preserve"> (</w:t>
            </w:r>
            <w:r>
              <w:t xml:space="preserve">OIN </w:t>
            </w:r>
            <w:r w:rsidR="00902414">
              <w:t>bij overheidsinstelling) numeriek, 20 posities, alleen numerieke invoer mogelijk 0-9</w:t>
            </w:r>
            <w:r>
              <w:t>. Bij niet-overheidsinstelling max 30 posities,</w:t>
            </w:r>
            <w:r w:rsidR="00CE0979">
              <w:t xml:space="preserve"> ASCII</w:t>
            </w:r>
            <w:r w:rsidR="003B3B25">
              <w:t xml:space="preserve"> leesbare karakters</w:t>
            </w:r>
            <w:r w:rsidR="00CE0979">
              <w:t>,</w:t>
            </w:r>
            <w:r>
              <w:t xml:space="preserve"> exacte lengte </w:t>
            </w:r>
            <w:r w:rsidR="00CA5394">
              <w:t xml:space="preserve">en formaat </w:t>
            </w:r>
            <w:r w:rsidR="003B3B25">
              <w:t xml:space="preserve">nog </w:t>
            </w:r>
            <w:r>
              <w:t>niet bekend</w:t>
            </w:r>
            <w:r w:rsidR="00CA5394">
              <w:t>.</w:t>
            </w:r>
          </w:p>
        </w:tc>
      </w:tr>
      <w:tr w:rsidR="00870FAD" w:rsidRPr="00870FAD" w14:paraId="0C1AE744" w14:textId="77777777" w:rsidTr="00A51993">
        <w:tc>
          <w:tcPr>
            <w:tcW w:w="9062" w:type="dxa"/>
          </w:tcPr>
          <w:p w14:paraId="7B2B2BD3" w14:textId="0C6ED258" w:rsidR="00902414" w:rsidRDefault="00870FAD" w:rsidP="00A51993">
            <w:r w:rsidRPr="00870FAD">
              <w:lastRenderedPageBreak/>
              <w:t>Foutmeldingen</w:t>
            </w:r>
            <w:r w:rsidR="00E701D2">
              <w:br/>
            </w:r>
            <w:r w:rsidR="00902414">
              <w:br/>
            </w:r>
            <w:r w:rsidR="00E701D2">
              <w:t xml:space="preserve">Afnemernaam </w:t>
            </w:r>
            <w:r w:rsidR="00902414">
              <w:t>- moet hoofdletterongevoelig uniek zijn</w:t>
            </w:r>
          </w:p>
          <w:p w14:paraId="40DB78C2" w14:textId="77777777" w:rsidR="00301649" w:rsidRDefault="00E701D2" w:rsidP="00A51993">
            <w:r>
              <w:t xml:space="preserve">                           </w:t>
            </w:r>
            <w:r w:rsidR="00902414">
              <w:t>- moet</w:t>
            </w:r>
            <w:r>
              <w:t xml:space="preserve"> uit</w:t>
            </w:r>
            <w:r w:rsidR="00902414">
              <w:t xml:space="preserve"> minimaal </w:t>
            </w:r>
            <w:r>
              <w:t>3 posities bestaan</w:t>
            </w:r>
          </w:p>
          <w:p w14:paraId="6A1A4FCA" w14:textId="77777777" w:rsidR="00301649" w:rsidRDefault="00301649" w:rsidP="00A51993">
            <w:r>
              <w:t xml:space="preserve">                           - heeft ongeldig formaat</w:t>
            </w:r>
          </w:p>
          <w:p w14:paraId="4B560B6D" w14:textId="27272425" w:rsidR="00E701D2" w:rsidRDefault="00301649" w:rsidP="00A51993">
            <w:r>
              <w:t xml:space="preserve">                           - </w:t>
            </w:r>
            <w:commentRangeStart w:id="39"/>
            <w:r w:rsidRPr="0051580D">
              <w:rPr>
                <w:dstrike/>
                <w:rPrChange w:id="40" w:author="Wiertz, Raymond (R.)" w:date="2021-02-10T09:56:00Z">
                  <w:rPr/>
                </w:rPrChange>
              </w:rPr>
              <w:t xml:space="preserve">moet </w:t>
            </w:r>
            <w:r w:rsidRPr="0051580D">
              <w:rPr>
                <w:rFonts w:cs="Times New Roman (Body CS)"/>
                <w:dstrike/>
                <w:rPrChange w:id="41" w:author="Wiertz, Raymond (R.)" w:date="2021-02-10T09:56:00Z">
                  <w:rPr/>
                </w:rPrChange>
              </w:rPr>
              <w:t>uniek</w:t>
            </w:r>
            <w:r w:rsidRPr="0051580D">
              <w:rPr>
                <w:dstrike/>
                <w:rPrChange w:id="42" w:author="Wiertz, Raymond (R.)" w:date="2021-02-10T09:56:00Z">
                  <w:rPr/>
                </w:rPrChange>
              </w:rPr>
              <w:t xml:space="preserve"> zijn</w:t>
            </w:r>
            <w:commentRangeEnd w:id="39"/>
            <w:r w:rsidR="0051580D" w:rsidRPr="0051580D">
              <w:rPr>
                <w:rStyle w:val="CommentReference"/>
                <w:dstrike/>
                <w:rPrChange w:id="43" w:author="Wiertz, Raymond (R.)" w:date="2021-02-10T09:56:00Z">
                  <w:rPr>
                    <w:rStyle w:val="CommentReference"/>
                  </w:rPr>
                </w:rPrChange>
              </w:rPr>
              <w:commentReference w:id="39"/>
            </w:r>
            <w:r w:rsidR="00902414">
              <w:br/>
              <w:t xml:space="preserve">Identificerend nummer </w:t>
            </w:r>
          </w:p>
          <w:p w14:paraId="7186B8D6" w14:textId="36551777" w:rsidR="00902414" w:rsidRDefault="00E701D2" w:rsidP="00E701D2">
            <w:r>
              <w:t xml:space="preserve">                          - </w:t>
            </w:r>
            <w:r w:rsidR="00902414">
              <w:t xml:space="preserve">moet uniek zijn </w:t>
            </w:r>
          </w:p>
          <w:p w14:paraId="2EFBC755" w14:textId="060A9F61" w:rsidR="0071736E" w:rsidRPr="00870FAD" w:rsidRDefault="00D737E9" w:rsidP="003F0B59">
            <w:r>
              <w:t xml:space="preserve">                         -  moet bij een overheidsinstelling uit</w:t>
            </w:r>
            <w:r w:rsidR="009D24EC">
              <w:t xml:space="preserve"> precies</w:t>
            </w:r>
            <w:r>
              <w:t xml:space="preserve"> 20 numerieke posities bestaa</w:t>
            </w:r>
            <w:r w:rsidR="00CA5394">
              <w:t>n</w:t>
            </w:r>
          </w:p>
        </w:tc>
      </w:tr>
    </w:tbl>
    <w:p w14:paraId="7157E304" w14:textId="57A22749" w:rsidR="00902414" w:rsidRDefault="00FA7758" w:rsidP="00E53E94">
      <w:pPr>
        <w:pStyle w:val="Heading1"/>
      </w:pPr>
      <w:r>
        <w:br w:type="page"/>
      </w:r>
      <w:bookmarkStart w:id="44" w:name="_Toc63784721"/>
      <w:r w:rsidR="00870FAD">
        <w:lastRenderedPageBreak/>
        <w:t>Scherm</w:t>
      </w:r>
      <w:r w:rsidR="00902414">
        <w:t>en</w:t>
      </w:r>
      <w:r w:rsidR="00870FAD">
        <w:t xml:space="preserve"> Beheer Leveringsdoel</w:t>
      </w:r>
      <w:bookmarkEnd w:id="44"/>
    </w:p>
    <w:p w14:paraId="307079D9" w14:textId="77777777" w:rsidR="00902414" w:rsidRDefault="00902414" w:rsidP="00870FAD"/>
    <w:tbl>
      <w:tblPr>
        <w:tblStyle w:val="TableGrid"/>
        <w:tblW w:w="0" w:type="auto"/>
        <w:tblLook w:val="04A0" w:firstRow="1" w:lastRow="0" w:firstColumn="1" w:lastColumn="0" w:noHBand="0" w:noVBand="1"/>
      </w:tblPr>
      <w:tblGrid>
        <w:gridCol w:w="9062"/>
      </w:tblGrid>
      <w:tr w:rsidR="00870FAD" w:rsidRPr="00E53E94" w14:paraId="5C4C1ECC" w14:textId="77777777" w:rsidTr="00A51993">
        <w:tc>
          <w:tcPr>
            <w:tcW w:w="9062" w:type="dxa"/>
          </w:tcPr>
          <w:p w14:paraId="0296B452" w14:textId="30051309" w:rsidR="00870FAD" w:rsidRPr="00E53E94" w:rsidRDefault="00870FAD" w:rsidP="00A51993">
            <w:pPr>
              <w:rPr>
                <w:sz w:val="22"/>
                <w:szCs w:val="22"/>
              </w:rPr>
            </w:pPr>
            <w:r w:rsidRPr="00E53E94">
              <w:rPr>
                <w:sz w:val="22"/>
                <w:szCs w:val="22"/>
              </w:rPr>
              <w:t>Doel van het scherm</w:t>
            </w:r>
            <w:r w:rsidR="00033C7C" w:rsidRPr="00E53E94">
              <w:rPr>
                <w:sz w:val="22"/>
                <w:szCs w:val="22"/>
              </w:rPr>
              <w:t xml:space="preserve">: </w:t>
            </w:r>
            <w:r w:rsidRPr="00E53E94">
              <w:rPr>
                <w:sz w:val="22"/>
                <w:szCs w:val="22"/>
              </w:rPr>
              <w:t xml:space="preserve">Overzicht </w:t>
            </w:r>
            <w:r w:rsidR="004D2776" w:rsidRPr="00E53E94">
              <w:rPr>
                <w:sz w:val="22"/>
                <w:szCs w:val="22"/>
              </w:rPr>
              <w:t xml:space="preserve">en onderhoud van </w:t>
            </w:r>
            <w:r w:rsidRPr="00E53E94">
              <w:rPr>
                <w:sz w:val="22"/>
                <w:szCs w:val="22"/>
              </w:rPr>
              <w:t>leveringsdoel</w:t>
            </w:r>
            <w:r w:rsidR="00012828" w:rsidRPr="00E53E94">
              <w:rPr>
                <w:sz w:val="22"/>
                <w:szCs w:val="22"/>
              </w:rPr>
              <w:t>en</w:t>
            </w:r>
            <w:r w:rsidRPr="00E53E94">
              <w:rPr>
                <w:sz w:val="22"/>
                <w:szCs w:val="22"/>
              </w:rPr>
              <w:t xml:space="preserve"> bij afnemer</w:t>
            </w:r>
          </w:p>
          <w:p w14:paraId="18C86EB7" w14:textId="4907B15F" w:rsidR="00870FAD" w:rsidRPr="00E53E94" w:rsidRDefault="00870FAD" w:rsidP="00A51993">
            <w:pPr>
              <w:rPr>
                <w:sz w:val="22"/>
                <w:szCs w:val="22"/>
              </w:rPr>
            </w:pPr>
          </w:p>
        </w:tc>
      </w:tr>
      <w:tr w:rsidR="00870FAD" w:rsidRPr="00E53E94" w14:paraId="79077A55" w14:textId="77777777" w:rsidTr="00A51993">
        <w:tc>
          <w:tcPr>
            <w:tcW w:w="9062" w:type="dxa"/>
          </w:tcPr>
          <w:p w14:paraId="6F465A6A" w14:textId="3228CB67" w:rsidR="00870FAD" w:rsidRPr="00E53E94" w:rsidRDefault="00870FAD" w:rsidP="00033C7C">
            <w:pPr>
              <w:jc w:val="center"/>
              <w:rPr>
                <w:sz w:val="22"/>
                <w:szCs w:val="22"/>
              </w:rPr>
            </w:pPr>
            <w:r w:rsidRPr="00E53E94">
              <w:rPr>
                <w:sz w:val="22"/>
                <w:szCs w:val="22"/>
              </w:rPr>
              <w:t>Schermvoorbeeld</w:t>
            </w:r>
            <w:r w:rsidR="00033C7C" w:rsidRPr="00E53E94">
              <w:rPr>
                <w:noProof/>
                <w:sz w:val="22"/>
                <w:szCs w:val="22"/>
              </w:rPr>
              <w:drawing>
                <wp:inline distT="0" distB="0" distL="0" distR="0" wp14:anchorId="620FF3BA" wp14:editId="3B91A8F0">
                  <wp:extent cx="5191767" cy="3421117"/>
                  <wp:effectExtent l="0" t="0" r="254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223577" cy="3442078"/>
                          </a:xfrm>
                          <a:prstGeom prst="rect">
                            <a:avLst/>
                          </a:prstGeom>
                        </pic:spPr>
                      </pic:pic>
                    </a:graphicData>
                  </a:graphic>
                </wp:inline>
              </w:drawing>
            </w:r>
          </w:p>
        </w:tc>
      </w:tr>
      <w:tr w:rsidR="00870FAD" w:rsidRPr="00E53E94" w14:paraId="568DF434" w14:textId="77777777" w:rsidTr="00A51993">
        <w:tc>
          <w:tcPr>
            <w:tcW w:w="9062" w:type="dxa"/>
          </w:tcPr>
          <w:p w14:paraId="2EED0963" w14:textId="6A148721" w:rsidR="00870FAD" w:rsidRPr="00E53E94" w:rsidRDefault="00870FAD" w:rsidP="00A51993">
            <w:pPr>
              <w:rPr>
                <w:sz w:val="22"/>
                <w:szCs w:val="22"/>
              </w:rPr>
            </w:pPr>
            <w:del w:id="45" w:author="Wiertz, Raymond (R.)" w:date="2021-02-10T10:04:00Z">
              <w:r w:rsidRPr="00E53E94" w:rsidDel="00E51C5A">
                <w:rPr>
                  <w:sz w:val="22"/>
                  <w:szCs w:val="22"/>
                </w:rPr>
                <w:delText>Manouvreren</w:delText>
              </w:r>
            </w:del>
            <w:ins w:id="46" w:author="Wiertz, Raymond (R.)" w:date="2021-02-10T10:04:00Z">
              <w:r w:rsidR="00E51C5A" w:rsidRPr="00E53E94">
                <w:rPr>
                  <w:sz w:val="22"/>
                  <w:szCs w:val="22"/>
                </w:rPr>
                <w:t>Manoeuvreren</w:t>
              </w:r>
            </w:ins>
            <w:r w:rsidR="00033C7C" w:rsidRPr="00E53E94">
              <w:rPr>
                <w:sz w:val="22"/>
                <w:szCs w:val="22"/>
              </w:rPr>
              <w:t xml:space="preserve">: bij het wijzigen of toevoegen van een leveringsdoel wordt naar het scherm voor wijzigen respectievelijk voor het toevoegen van een leveringsdoel </w:t>
            </w:r>
            <w:del w:id="47" w:author="Wiertz, Raymond (R.)" w:date="2021-02-10T10:04:00Z">
              <w:r w:rsidR="00033C7C" w:rsidRPr="00E53E94" w:rsidDel="00E51C5A">
                <w:rPr>
                  <w:sz w:val="22"/>
                  <w:szCs w:val="22"/>
                </w:rPr>
                <w:delText>gemanouvreerd</w:delText>
              </w:r>
            </w:del>
            <w:ins w:id="48" w:author="Wiertz, Raymond (R.)" w:date="2021-02-10T10:04:00Z">
              <w:r w:rsidR="00E51C5A" w:rsidRPr="00E53E94">
                <w:rPr>
                  <w:sz w:val="22"/>
                  <w:szCs w:val="22"/>
                </w:rPr>
                <w:t>gemanoeuvreerd</w:t>
              </w:r>
            </w:ins>
          </w:p>
        </w:tc>
      </w:tr>
      <w:tr w:rsidR="00870FAD" w:rsidRPr="00E53E94" w14:paraId="5284897D" w14:textId="77777777" w:rsidTr="00A51993">
        <w:tc>
          <w:tcPr>
            <w:tcW w:w="9062" w:type="dxa"/>
          </w:tcPr>
          <w:p w14:paraId="0FEFFE53" w14:textId="7127C183" w:rsidR="00033C7C" w:rsidRPr="00E53E94" w:rsidRDefault="00870FAD" w:rsidP="00FA7758">
            <w:pPr>
              <w:rPr>
                <w:sz w:val="22"/>
                <w:szCs w:val="22"/>
              </w:rPr>
            </w:pPr>
            <w:r w:rsidRPr="00E51C5A">
              <w:rPr>
                <w:b/>
                <w:bCs/>
                <w:sz w:val="22"/>
                <w:szCs w:val="22"/>
                <w:rPrChange w:id="49" w:author="Wiertz, Raymond (R.)" w:date="2021-02-10T10:05:00Z">
                  <w:rPr>
                    <w:sz w:val="22"/>
                    <w:szCs w:val="22"/>
                  </w:rPr>
                </w:rPrChange>
              </w:rPr>
              <w:t>Acties op het scherm</w:t>
            </w:r>
            <w:r w:rsidR="00E53E94" w:rsidRPr="00E53E94">
              <w:rPr>
                <w:sz w:val="22"/>
                <w:szCs w:val="22"/>
              </w:rPr>
              <w:br/>
            </w:r>
            <w:r w:rsidR="004D2776" w:rsidRPr="00E53E94">
              <w:rPr>
                <w:sz w:val="22"/>
                <w:szCs w:val="22"/>
              </w:rPr>
              <w:br/>
              <w:t xml:space="preserve">Overzicht van </w:t>
            </w:r>
            <w:r w:rsidR="00033C7C" w:rsidRPr="00E53E94">
              <w:rPr>
                <w:sz w:val="22"/>
                <w:szCs w:val="22"/>
              </w:rPr>
              <w:t>leveringsdoelen</w:t>
            </w:r>
          </w:p>
          <w:p w14:paraId="49AA2739" w14:textId="3EF7F35A" w:rsidR="004D2776" w:rsidRPr="00E53E94" w:rsidRDefault="001A1AA5" w:rsidP="00FA7758">
            <w:pPr>
              <w:rPr>
                <w:sz w:val="22"/>
                <w:szCs w:val="22"/>
              </w:rPr>
            </w:pPr>
            <w:r>
              <w:rPr>
                <w:sz w:val="22"/>
                <w:szCs w:val="22"/>
              </w:rPr>
              <w:t>Wijzigen</w:t>
            </w:r>
            <w:r w:rsidR="00033C7C" w:rsidRPr="00E53E94">
              <w:rPr>
                <w:sz w:val="22"/>
                <w:szCs w:val="22"/>
              </w:rPr>
              <w:t xml:space="preserve"> leveringsdoel</w:t>
            </w:r>
          </w:p>
          <w:p w14:paraId="1EDE558B" w14:textId="7B1F3C5A" w:rsidR="00033C7C" w:rsidRPr="00E53E94" w:rsidRDefault="00033C7C" w:rsidP="00FA7758">
            <w:pPr>
              <w:rPr>
                <w:sz w:val="22"/>
                <w:szCs w:val="22"/>
              </w:rPr>
            </w:pPr>
            <w:r w:rsidRPr="00E53E94">
              <w:rPr>
                <w:sz w:val="22"/>
                <w:szCs w:val="22"/>
              </w:rPr>
              <w:t>Verwijderen leveringsdoel</w:t>
            </w:r>
          </w:p>
        </w:tc>
      </w:tr>
      <w:tr w:rsidR="00870FAD" w:rsidRPr="00E53E94" w14:paraId="037151EE" w14:textId="77777777" w:rsidTr="00A51993">
        <w:tc>
          <w:tcPr>
            <w:tcW w:w="9062" w:type="dxa"/>
          </w:tcPr>
          <w:p w14:paraId="58DE55A3" w14:textId="008A8F2A" w:rsidR="00EC0CF7" w:rsidRPr="00E53E94" w:rsidRDefault="00870FAD" w:rsidP="00A51993">
            <w:pPr>
              <w:rPr>
                <w:sz w:val="22"/>
                <w:szCs w:val="22"/>
              </w:rPr>
            </w:pPr>
            <w:r w:rsidRPr="00E53E94">
              <w:rPr>
                <w:sz w:val="22"/>
                <w:szCs w:val="22"/>
              </w:rPr>
              <w:t>Randvoorwaarden</w:t>
            </w:r>
            <w:r w:rsidR="00FA7758" w:rsidRPr="00E53E94">
              <w:rPr>
                <w:sz w:val="22"/>
                <w:szCs w:val="22"/>
              </w:rPr>
              <w:br/>
            </w:r>
          </w:p>
          <w:p w14:paraId="2EE0C8F8" w14:textId="21D4D0B0" w:rsidR="00702116" w:rsidRPr="00E53E94" w:rsidRDefault="00702116" w:rsidP="00A51993">
            <w:pPr>
              <w:rPr>
                <w:sz w:val="22"/>
                <w:szCs w:val="22"/>
              </w:rPr>
            </w:pPr>
            <w:commentRangeStart w:id="50"/>
            <w:r w:rsidRPr="00E53E94">
              <w:rPr>
                <w:sz w:val="22"/>
                <w:szCs w:val="22"/>
              </w:rPr>
              <w:t>Bij het toevoegen van een leveringsdoel moet de afnemer zijn geselecteerd, anders foutmelding.</w:t>
            </w:r>
            <w:commentRangeEnd w:id="50"/>
            <w:r w:rsidR="00E51C5A">
              <w:rPr>
                <w:rStyle w:val="CommentReference"/>
              </w:rPr>
              <w:commentReference w:id="50"/>
            </w:r>
          </w:p>
          <w:p w14:paraId="5802BB64" w14:textId="77777777" w:rsidR="00902414" w:rsidRPr="00E53E94" w:rsidRDefault="00902414" w:rsidP="00A51993">
            <w:pPr>
              <w:rPr>
                <w:sz w:val="22"/>
                <w:szCs w:val="22"/>
              </w:rPr>
            </w:pPr>
          </w:p>
          <w:p w14:paraId="5CBC6A4B" w14:textId="4FCFEB4D" w:rsidR="00EC0CF7" w:rsidRPr="00E53E94" w:rsidRDefault="00702116" w:rsidP="00A51993">
            <w:pPr>
              <w:rPr>
                <w:sz w:val="22"/>
                <w:szCs w:val="22"/>
              </w:rPr>
            </w:pPr>
            <w:r w:rsidRPr="00E53E94">
              <w:rPr>
                <w:sz w:val="22"/>
                <w:szCs w:val="22"/>
              </w:rPr>
              <w:t>Bij verwijderen van een leverings</w:t>
            </w:r>
            <w:r w:rsidR="00F208BB" w:rsidRPr="00E53E94">
              <w:rPr>
                <w:sz w:val="22"/>
                <w:szCs w:val="22"/>
              </w:rPr>
              <w:t>doel</w:t>
            </w:r>
            <w:r w:rsidRPr="00E53E94">
              <w:rPr>
                <w:sz w:val="22"/>
                <w:szCs w:val="22"/>
              </w:rPr>
              <w:t xml:space="preserve">: </w:t>
            </w:r>
            <w:r w:rsidR="00EC0CF7" w:rsidRPr="00E53E94">
              <w:rPr>
                <w:sz w:val="22"/>
                <w:szCs w:val="22"/>
              </w:rPr>
              <w:t>Indien er leveringsvoorwaarden aan het leveringsdoel zijn verbonden bij verwijderen wordt d</w:t>
            </w:r>
            <w:r w:rsidRPr="00E53E94">
              <w:rPr>
                <w:sz w:val="22"/>
                <w:szCs w:val="22"/>
              </w:rPr>
              <w:t xml:space="preserve">it aan de gebruiker gemeld en wordt </w:t>
            </w:r>
            <w:commentRangeStart w:id="51"/>
            <w:r w:rsidRPr="00E53E94">
              <w:rPr>
                <w:sz w:val="22"/>
                <w:szCs w:val="22"/>
              </w:rPr>
              <w:t xml:space="preserve">hem </w:t>
            </w:r>
            <w:r w:rsidR="00033C7C" w:rsidRPr="00E53E94">
              <w:rPr>
                <w:sz w:val="22"/>
                <w:szCs w:val="22"/>
              </w:rPr>
              <w:t xml:space="preserve">via een </w:t>
            </w:r>
            <w:proofErr w:type="spellStart"/>
            <w:r w:rsidR="00033C7C" w:rsidRPr="00E53E94">
              <w:rPr>
                <w:sz w:val="22"/>
                <w:szCs w:val="22"/>
              </w:rPr>
              <w:t>popup</w:t>
            </w:r>
            <w:proofErr w:type="spellEnd"/>
            <w:r w:rsidR="00033C7C" w:rsidRPr="00E53E94">
              <w:rPr>
                <w:sz w:val="22"/>
                <w:szCs w:val="22"/>
              </w:rPr>
              <w:t xml:space="preserve"> </w:t>
            </w:r>
            <w:r w:rsidRPr="00E53E94">
              <w:rPr>
                <w:sz w:val="22"/>
                <w:szCs w:val="22"/>
              </w:rPr>
              <w:t>om een bevestiging gevraagd, als hij afwijst wordt de actie niet uitgevoerd.</w:t>
            </w:r>
            <w:commentRangeEnd w:id="51"/>
            <w:r w:rsidR="00E51C5A">
              <w:rPr>
                <w:rStyle w:val="CommentReference"/>
              </w:rPr>
              <w:commentReference w:id="51"/>
            </w:r>
          </w:p>
          <w:p w14:paraId="08E41637" w14:textId="77777777" w:rsidR="00EC0CF7" w:rsidRPr="00E53E94" w:rsidRDefault="00EC0CF7" w:rsidP="00A51993">
            <w:pPr>
              <w:rPr>
                <w:sz w:val="22"/>
                <w:szCs w:val="22"/>
              </w:rPr>
            </w:pPr>
          </w:p>
          <w:p w14:paraId="7F6267A2" w14:textId="77777777" w:rsidR="00FA7758" w:rsidRPr="00E53E94" w:rsidRDefault="00FA7758" w:rsidP="00A51993">
            <w:pPr>
              <w:rPr>
                <w:sz w:val="22"/>
                <w:szCs w:val="22"/>
              </w:rPr>
            </w:pPr>
            <w:r w:rsidRPr="00E53E94">
              <w:rPr>
                <w:sz w:val="22"/>
                <w:szCs w:val="22"/>
              </w:rPr>
              <w:t xml:space="preserve">Bij leveringsdoel verwijderen worden </w:t>
            </w:r>
            <w:r w:rsidR="00F208BB" w:rsidRPr="00E53E94">
              <w:rPr>
                <w:sz w:val="22"/>
                <w:szCs w:val="22"/>
              </w:rPr>
              <w:t>alle</w:t>
            </w:r>
            <w:r w:rsidRPr="00E53E94">
              <w:rPr>
                <w:sz w:val="22"/>
                <w:szCs w:val="22"/>
              </w:rPr>
              <w:t xml:space="preserve"> leveringsvoorwaarden verwijderd die </w:t>
            </w:r>
            <w:r w:rsidR="00EC0CF7" w:rsidRPr="00E53E94">
              <w:rPr>
                <w:sz w:val="22"/>
                <w:szCs w:val="22"/>
              </w:rPr>
              <w:t>aan dit leveringsdoel</w:t>
            </w:r>
            <w:r w:rsidRPr="00E53E94">
              <w:rPr>
                <w:sz w:val="22"/>
                <w:szCs w:val="22"/>
              </w:rPr>
              <w:t xml:space="preserve"> zijn gekoppeld. </w:t>
            </w:r>
            <w:commentRangeStart w:id="52"/>
            <w:r w:rsidR="00155749" w:rsidRPr="00110A45">
              <w:rPr>
                <w:rFonts w:cs="Times New Roman (Body CS)"/>
                <w:dstrike/>
                <w:sz w:val="22"/>
                <w:szCs w:val="22"/>
                <w:rPrChange w:id="53" w:author="Wiertz, Raymond (R.)" w:date="2021-02-10T10:24:00Z">
                  <w:rPr>
                    <w:sz w:val="22"/>
                    <w:szCs w:val="22"/>
                  </w:rPr>
                </w:rPrChange>
              </w:rPr>
              <w:t>Reden om dit zo te kunnen doen is dat het anders wel erg veel werk zou kunnen worden om een leveringsdoel te verwijderen</w:t>
            </w:r>
            <w:commentRangeEnd w:id="52"/>
            <w:r w:rsidR="00110A45" w:rsidRPr="00110A45">
              <w:rPr>
                <w:rStyle w:val="CommentReference"/>
                <w:rFonts w:cs="Times New Roman (Body CS)"/>
                <w:dstrike/>
                <w:rPrChange w:id="54" w:author="Wiertz, Raymond (R.)" w:date="2021-02-10T10:24:00Z">
                  <w:rPr>
                    <w:rStyle w:val="CommentReference"/>
                  </w:rPr>
                </w:rPrChange>
              </w:rPr>
              <w:commentReference w:id="52"/>
            </w:r>
            <w:r w:rsidR="00155749" w:rsidRPr="00E53E94">
              <w:rPr>
                <w:sz w:val="22"/>
                <w:szCs w:val="22"/>
              </w:rPr>
              <w:t>.</w:t>
            </w:r>
          </w:p>
          <w:p w14:paraId="00DC7295" w14:textId="77777777" w:rsidR="00033C7C" w:rsidRPr="00E53E94" w:rsidRDefault="00033C7C" w:rsidP="00A51993">
            <w:pPr>
              <w:rPr>
                <w:sz w:val="22"/>
                <w:szCs w:val="22"/>
              </w:rPr>
            </w:pPr>
          </w:p>
          <w:p w14:paraId="52CA8F07" w14:textId="440A3BBA" w:rsidR="00033C7C" w:rsidRPr="00E53E94" w:rsidRDefault="00E53E94" w:rsidP="00A51993">
            <w:pPr>
              <w:rPr>
                <w:sz w:val="22"/>
                <w:szCs w:val="22"/>
              </w:rPr>
            </w:pPr>
            <w:commentRangeStart w:id="55"/>
            <w:r w:rsidRPr="00E53E94">
              <w:rPr>
                <w:sz w:val="22"/>
                <w:szCs w:val="22"/>
              </w:rPr>
              <w:t xml:space="preserve">Filter: </w:t>
            </w:r>
            <w:r w:rsidR="00033C7C" w:rsidRPr="00E53E94">
              <w:rPr>
                <w:sz w:val="22"/>
                <w:szCs w:val="22"/>
              </w:rPr>
              <w:t>Via het invullen van een deel van de naam van het leveringsdoel kan er gezocht worden op leveringsdoelen die dit deel van de naam bevatten. Hierbij wordt case-</w:t>
            </w:r>
            <w:proofErr w:type="spellStart"/>
            <w:r w:rsidR="00033C7C" w:rsidRPr="00E53E94">
              <w:rPr>
                <w:sz w:val="22"/>
                <w:szCs w:val="22"/>
              </w:rPr>
              <w:t>insensitief</w:t>
            </w:r>
            <w:proofErr w:type="spellEnd"/>
            <w:r w:rsidR="00033C7C" w:rsidRPr="00E53E94">
              <w:rPr>
                <w:sz w:val="22"/>
                <w:szCs w:val="22"/>
              </w:rPr>
              <w:t xml:space="preserve"> vergeleken op leveringsdoel.</w:t>
            </w:r>
            <w:commentRangeEnd w:id="55"/>
            <w:r w:rsidR="00E51C5A">
              <w:rPr>
                <w:rStyle w:val="CommentReference"/>
              </w:rPr>
              <w:commentReference w:id="55"/>
            </w:r>
          </w:p>
          <w:p w14:paraId="419B7200" w14:textId="11C52289" w:rsidR="00033C7C" w:rsidRPr="00E53E94" w:rsidRDefault="00033C7C" w:rsidP="00A51993">
            <w:pPr>
              <w:rPr>
                <w:sz w:val="22"/>
                <w:szCs w:val="22"/>
              </w:rPr>
            </w:pPr>
          </w:p>
        </w:tc>
      </w:tr>
      <w:tr w:rsidR="00870FAD" w:rsidRPr="00E53E94" w14:paraId="74F74F20" w14:textId="77777777" w:rsidTr="00A51993">
        <w:tc>
          <w:tcPr>
            <w:tcW w:w="9062" w:type="dxa"/>
          </w:tcPr>
          <w:p w14:paraId="3F91261E" w14:textId="77777777" w:rsidR="00870FAD" w:rsidRDefault="00870FAD" w:rsidP="00A51993">
            <w:pPr>
              <w:rPr>
                <w:sz w:val="22"/>
                <w:szCs w:val="22"/>
              </w:rPr>
            </w:pPr>
            <w:r w:rsidRPr="00E53E94">
              <w:rPr>
                <w:sz w:val="22"/>
                <w:szCs w:val="22"/>
              </w:rPr>
              <w:t>Foutmeldingen</w:t>
            </w:r>
          </w:p>
          <w:p w14:paraId="2D60C877" w14:textId="036E4D39" w:rsidR="005F24C6" w:rsidRPr="005F24C6" w:rsidRDefault="00E53E94" w:rsidP="005F24C6">
            <w:pPr>
              <w:pStyle w:val="ListParagraph"/>
              <w:numPr>
                <w:ilvl w:val="0"/>
                <w:numId w:val="6"/>
              </w:numPr>
              <w:rPr>
                <w:sz w:val="22"/>
                <w:szCs w:val="22"/>
              </w:rPr>
            </w:pPr>
            <w:commentRangeStart w:id="56"/>
            <w:r>
              <w:rPr>
                <w:sz w:val="22"/>
                <w:szCs w:val="22"/>
              </w:rPr>
              <w:t xml:space="preserve">Bij wijzigen/verwijderen: Eerst leveringsdoel selecteren </w:t>
            </w:r>
            <w:proofErr w:type="spellStart"/>
            <w:r>
              <w:rPr>
                <w:sz w:val="22"/>
                <w:szCs w:val="22"/>
              </w:rPr>
              <w:t>svp</w:t>
            </w:r>
            <w:commentRangeEnd w:id="56"/>
            <w:proofErr w:type="spellEnd"/>
            <w:r w:rsidR="00E51C5A">
              <w:rPr>
                <w:rStyle w:val="CommentReference"/>
              </w:rPr>
              <w:commentReference w:id="56"/>
            </w:r>
          </w:p>
        </w:tc>
      </w:tr>
    </w:tbl>
    <w:p w14:paraId="72A743C4" w14:textId="5E0ADA13" w:rsidR="00E53E94" w:rsidRDefault="00E53E94"/>
    <w:p w14:paraId="07F5D984" w14:textId="77777777" w:rsidR="00870FAD" w:rsidRDefault="00870FAD" w:rsidP="00870FAD"/>
    <w:tbl>
      <w:tblPr>
        <w:tblStyle w:val="TableGrid"/>
        <w:tblW w:w="0" w:type="auto"/>
        <w:tblLook w:val="04A0" w:firstRow="1" w:lastRow="0" w:firstColumn="1" w:lastColumn="0" w:noHBand="0" w:noVBand="1"/>
      </w:tblPr>
      <w:tblGrid>
        <w:gridCol w:w="9062"/>
      </w:tblGrid>
      <w:tr w:rsidR="00033C7C" w:rsidRPr="00870FAD" w14:paraId="136C8BEF" w14:textId="77777777" w:rsidTr="00A51993">
        <w:tc>
          <w:tcPr>
            <w:tcW w:w="9062" w:type="dxa"/>
          </w:tcPr>
          <w:p w14:paraId="6732657E" w14:textId="6BB5BAA5" w:rsidR="00033C7C" w:rsidRPr="00870FAD" w:rsidRDefault="00033C7C" w:rsidP="00033C7C">
            <w:r>
              <w:t>Doel van het scherm</w:t>
            </w:r>
            <w:r w:rsidR="00BC6792">
              <w:t>:</w:t>
            </w:r>
            <w:r>
              <w:t xml:space="preserve"> </w:t>
            </w:r>
            <w:r w:rsidR="00BC6792">
              <w:t>wijzig</w:t>
            </w:r>
            <w:r w:rsidR="001A1AA5">
              <w:t xml:space="preserve">en/toevoegen </w:t>
            </w:r>
            <w:r w:rsidR="00BC6792">
              <w:t>leveringsdoel</w:t>
            </w:r>
          </w:p>
        </w:tc>
      </w:tr>
      <w:tr w:rsidR="00033C7C" w:rsidRPr="00870FAD" w14:paraId="4B41A371" w14:textId="77777777" w:rsidTr="00A51993">
        <w:tc>
          <w:tcPr>
            <w:tcW w:w="9062" w:type="dxa"/>
          </w:tcPr>
          <w:p w14:paraId="6900860B" w14:textId="77777777" w:rsidR="00CE0979" w:rsidRDefault="00033C7C" w:rsidP="00A51993">
            <w:pPr>
              <w:jc w:val="center"/>
            </w:pPr>
            <w:commentRangeStart w:id="57"/>
            <w:r w:rsidRPr="00870FAD">
              <w:t>Schermvoorbeeld</w:t>
            </w:r>
          </w:p>
          <w:p w14:paraId="6A3F7BC0" w14:textId="77777777" w:rsidR="00CE0979" w:rsidRDefault="00CE0979" w:rsidP="00A51993">
            <w:pPr>
              <w:jc w:val="center"/>
            </w:pPr>
          </w:p>
          <w:p w14:paraId="46411EA6" w14:textId="5423534C" w:rsidR="00033C7C" w:rsidRPr="00870FAD" w:rsidRDefault="00CE0979" w:rsidP="00A51993">
            <w:pPr>
              <w:jc w:val="center"/>
            </w:pPr>
            <w:r>
              <w:rPr>
                <w:noProof/>
              </w:rPr>
              <w:drawing>
                <wp:inline distT="0" distB="0" distL="0" distR="0" wp14:anchorId="066757FC" wp14:editId="63D28F62">
                  <wp:extent cx="5754095" cy="34092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pic:nvPicPr>
                        <pic:blipFill>
                          <a:blip r:embed="rId16">
                            <a:extLst>
                              <a:ext uri="{28A0092B-C50C-407E-A947-70E740481C1C}">
                                <a14:useLocalDpi xmlns:a14="http://schemas.microsoft.com/office/drawing/2010/main" val="0"/>
                              </a:ext>
                            </a:extLst>
                          </a:blip>
                          <a:stretch>
                            <a:fillRect/>
                          </a:stretch>
                        </pic:blipFill>
                        <pic:spPr>
                          <a:xfrm>
                            <a:off x="0" y="0"/>
                            <a:ext cx="5754095" cy="3409200"/>
                          </a:xfrm>
                          <a:prstGeom prst="rect">
                            <a:avLst/>
                          </a:prstGeom>
                        </pic:spPr>
                      </pic:pic>
                    </a:graphicData>
                  </a:graphic>
                </wp:inline>
              </w:drawing>
            </w:r>
            <w:commentRangeEnd w:id="57"/>
            <w:r w:rsidR="00F04E76">
              <w:rPr>
                <w:rStyle w:val="CommentReference"/>
              </w:rPr>
              <w:commentReference w:id="57"/>
            </w:r>
          </w:p>
        </w:tc>
      </w:tr>
      <w:tr w:rsidR="00033C7C" w:rsidRPr="00870FAD" w14:paraId="084BCE1E" w14:textId="77777777" w:rsidTr="00A51993">
        <w:tc>
          <w:tcPr>
            <w:tcW w:w="9062" w:type="dxa"/>
          </w:tcPr>
          <w:p w14:paraId="34A4C404" w14:textId="6A46BDB3" w:rsidR="00033C7C" w:rsidRDefault="00033C7C" w:rsidP="00A51993">
            <w:del w:id="58" w:author="Wiertz, Raymond (R.)" w:date="2021-02-10T10:10:00Z">
              <w:r w:rsidRPr="00870FAD" w:rsidDel="00E51C5A">
                <w:delText>Manouvreren</w:delText>
              </w:r>
            </w:del>
            <w:ins w:id="59" w:author="Wiertz, Raymond (R.)" w:date="2021-02-10T10:10:00Z">
              <w:r w:rsidR="00E51C5A" w:rsidRPr="00870FAD">
                <w:t>Manoeuvreren</w:t>
              </w:r>
            </w:ins>
          </w:p>
          <w:p w14:paraId="3027F76D" w14:textId="1846A333" w:rsidR="00825AEE" w:rsidRPr="00870FAD" w:rsidRDefault="00825AEE" w:rsidP="00A51993">
            <w:r>
              <w:t xml:space="preserve">Bij Annuleren wordt </w:t>
            </w:r>
            <w:r w:rsidR="005975CA">
              <w:t xml:space="preserve">de </w:t>
            </w:r>
            <w:r>
              <w:t xml:space="preserve">gebruiker teruggevoerd naar </w:t>
            </w:r>
            <w:commentRangeStart w:id="60"/>
            <w:r>
              <w:t>het aanroepende scherm.</w:t>
            </w:r>
            <w:commentRangeEnd w:id="60"/>
            <w:r w:rsidR="00F04E76">
              <w:rPr>
                <w:rStyle w:val="CommentReference"/>
              </w:rPr>
              <w:commentReference w:id="60"/>
            </w:r>
          </w:p>
        </w:tc>
      </w:tr>
      <w:tr w:rsidR="00033C7C" w:rsidRPr="00870FAD" w14:paraId="6A71E324" w14:textId="77777777" w:rsidTr="00A51993">
        <w:tc>
          <w:tcPr>
            <w:tcW w:w="9062" w:type="dxa"/>
          </w:tcPr>
          <w:p w14:paraId="6991DEC9" w14:textId="0C477533" w:rsidR="001A1AA5" w:rsidRDefault="00033C7C" w:rsidP="00BC6792">
            <w:r w:rsidRPr="00870FAD">
              <w:t>Acties op het scherm</w:t>
            </w:r>
            <w:r>
              <w:br/>
            </w:r>
          </w:p>
          <w:p w14:paraId="2C67EBBD" w14:textId="5CC44004" w:rsidR="001A1AA5" w:rsidRDefault="001A1AA5" w:rsidP="00BC6792">
            <w:r>
              <w:t>Toevoegen van een leveringsdoel</w:t>
            </w:r>
          </w:p>
          <w:p w14:paraId="4C59E3EA" w14:textId="68EF882F" w:rsidR="001A1AA5" w:rsidRDefault="001A1AA5" w:rsidP="00BC6792">
            <w:r>
              <w:t>Wijzigen van de naam van het leveringsdoel</w:t>
            </w:r>
            <w:r w:rsidR="00CE0979">
              <w:t xml:space="preserve"> en/of de gekoppelde afnemers</w:t>
            </w:r>
          </w:p>
          <w:p w14:paraId="484856CE" w14:textId="69BE9FCF" w:rsidR="005975CA" w:rsidRPr="00870FAD" w:rsidRDefault="005975CA" w:rsidP="00BC6792">
            <w:r>
              <w:t>Filteren van de lijst met afnemers die al dan niet zijn gekoppeld aan het leveringsdoel</w:t>
            </w:r>
          </w:p>
          <w:p w14:paraId="2B1BF424" w14:textId="45A5E8D7" w:rsidR="00033C7C" w:rsidRPr="00870FAD" w:rsidRDefault="00033C7C" w:rsidP="00A51993"/>
        </w:tc>
      </w:tr>
      <w:tr w:rsidR="00033C7C" w:rsidRPr="00870FAD" w14:paraId="02A3BD97" w14:textId="77777777" w:rsidTr="00A51993">
        <w:tc>
          <w:tcPr>
            <w:tcW w:w="9062" w:type="dxa"/>
          </w:tcPr>
          <w:p w14:paraId="2E23C2A8" w14:textId="77777777" w:rsidR="00033C7C" w:rsidRDefault="00033C7C" w:rsidP="00A51993">
            <w:r w:rsidRPr="00870FAD">
              <w:t>Randvoorwaarden</w:t>
            </w:r>
            <w:r>
              <w:br/>
            </w:r>
          </w:p>
          <w:p w14:paraId="2CEF740F" w14:textId="147452EC" w:rsidR="00033C7C" w:rsidRDefault="00033C7C" w:rsidP="00A51993">
            <w:commentRangeStart w:id="61"/>
            <w:r>
              <w:t xml:space="preserve">Bij het toevoegen van een leveringsdoel moet de afnemer zijn geselecteerd, anders </w:t>
            </w:r>
            <w:r w:rsidR="005975CA">
              <w:t xml:space="preserve">volgt een </w:t>
            </w:r>
            <w:r>
              <w:t>foutmelding</w:t>
            </w:r>
            <w:commentRangeEnd w:id="61"/>
            <w:r w:rsidR="00F04E76">
              <w:rPr>
                <w:rStyle w:val="CommentReference"/>
              </w:rPr>
              <w:commentReference w:id="61"/>
            </w:r>
            <w:r>
              <w:t>.</w:t>
            </w:r>
          </w:p>
          <w:p w14:paraId="794432CC" w14:textId="77777777" w:rsidR="00033C7C" w:rsidRDefault="00033C7C" w:rsidP="00A51993"/>
          <w:p w14:paraId="485DA3A9" w14:textId="77777777" w:rsidR="00033C7C" w:rsidRDefault="00033C7C" w:rsidP="00A51993">
            <w:r>
              <w:t>Bij verwijderen van een leveringsdoel: Indien er leveringsvoorwaarden aan het leveringsdoel zijn verbonden bij verwijderen wordt dit aan de gebruiker gemeld en wordt hem om een bevestiging gevraagd, als hij afwijst wordt de actie niet uitgevoerd.</w:t>
            </w:r>
          </w:p>
          <w:p w14:paraId="4B5C656F" w14:textId="77777777" w:rsidR="00033C7C" w:rsidRDefault="00033C7C" w:rsidP="00A51993"/>
          <w:p w14:paraId="32AC2167" w14:textId="77777777" w:rsidR="00033C7C" w:rsidRDefault="00033C7C" w:rsidP="00A51993">
            <w:r>
              <w:t xml:space="preserve">Bij leveringsdoel verwijderen worden alle leveringsvoorwaarden verwijderd die aan dit leveringsdoel zijn gekoppeld. </w:t>
            </w:r>
            <w:commentRangeStart w:id="62"/>
            <w:r w:rsidRPr="00110A45">
              <w:rPr>
                <w:dstrike/>
                <w:rPrChange w:id="63" w:author="Wiertz, Raymond (R.)" w:date="2021-02-10T10:24:00Z">
                  <w:rPr/>
                </w:rPrChange>
              </w:rPr>
              <w:t xml:space="preserve">Reden om dit zo te kunnen </w:t>
            </w:r>
            <w:r w:rsidRPr="00110A45">
              <w:rPr>
                <w:rFonts w:cs="Times New Roman (Body CS)"/>
                <w:dstrike/>
                <w:rPrChange w:id="64" w:author="Wiertz, Raymond (R.)" w:date="2021-02-10T10:24:00Z">
                  <w:rPr/>
                </w:rPrChange>
              </w:rPr>
              <w:t>doen</w:t>
            </w:r>
            <w:r w:rsidRPr="00110A45">
              <w:rPr>
                <w:dstrike/>
                <w:rPrChange w:id="65" w:author="Wiertz, Raymond (R.)" w:date="2021-02-10T10:24:00Z">
                  <w:rPr/>
                </w:rPrChange>
              </w:rPr>
              <w:t xml:space="preserve"> is dat het anders wel erg veel werk zou kunnen worden om een leveringsdoel te verwijderen</w:t>
            </w:r>
            <w:commentRangeEnd w:id="62"/>
            <w:r w:rsidR="00110A45" w:rsidRPr="00110A45">
              <w:rPr>
                <w:rStyle w:val="CommentReference"/>
                <w:dstrike/>
                <w:rPrChange w:id="66" w:author="Wiertz, Raymond (R.)" w:date="2021-02-10T10:24:00Z">
                  <w:rPr>
                    <w:rStyle w:val="CommentReference"/>
                  </w:rPr>
                </w:rPrChange>
              </w:rPr>
              <w:commentReference w:id="62"/>
            </w:r>
            <w:r>
              <w:t>.</w:t>
            </w:r>
          </w:p>
          <w:p w14:paraId="108A2A3D" w14:textId="77777777" w:rsidR="00033C7C" w:rsidRDefault="00033C7C" w:rsidP="00A51993"/>
          <w:p w14:paraId="4BE31C38" w14:textId="77777777" w:rsidR="00033C7C" w:rsidRDefault="00033C7C" w:rsidP="00A51993">
            <w:r>
              <w:t xml:space="preserve">Leveringsdoel: karakters zijn alfanumeriek </w:t>
            </w:r>
            <w:r w:rsidR="003B3B25">
              <w:t>a-</w:t>
            </w:r>
            <w:proofErr w:type="spellStart"/>
            <w:r w:rsidR="003B3B25">
              <w:t>z</w:t>
            </w:r>
            <w:proofErr w:type="spellEnd"/>
            <w:r w:rsidR="003B3B25">
              <w:t xml:space="preserve"> en A-Z</w:t>
            </w:r>
            <w:r>
              <w:t xml:space="preserve"> en daarnaast 0-9, min teken, begint met een letter a-</w:t>
            </w:r>
            <w:proofErr w:type="spellStart"/>
            <w:r>
              <w:t>z</w:t>
            </w:r>
            <w:proofErr w:type="spellEnd"/>
            <w:r>
              <w:t xml:space="preserve"> of A-Z, is minimaal 3 posities. </w:t>
            </w:r>
            <w:commentRangeStart w:id="67"/>
            <w:proofErr w:type="spellStart"/>
            <w:r>
              <w:t>Uppercase</w:t>
            </w:r>
            <w:proofErr w:type="spellEnd"/>
            <w:r>
              <w:t xml:space="preserve"> van leveringsdoel is uniek</w:t>
            </w:r>
            <w:commentRangeEnd w:id="67"/>
            <w:r w:rsidR="00110A45">
              <w:rPr>
                <w:rStyle w:val="CommentReference"/>
              </w:rPr>
              <w:commentReference w:id="67"/>
            </w:r>
            <w:r>
              <w:t xml:space="preserve">. </w:t>
            </w:r>
          </w:p>
          <w:p w14:paraId="3F07B2B8" w14:textId="77777777" w:rsidR="003B3B25" w:rsidRDefault="003B3B25" w:rsidP="00A51993"/>
          <w:p w14:paraId="345B020C" w14:textId="77777777" w:rsidR="003B3B25" w:rsidRDefault="003B3B25" w:rsidP="00A51993">
            <w:r>
              <w:lastRenderedPageBreak/>
              <w:t xml:space="preserve">Het filter zorgt ervoor dat in de selectievakken alleen die afnemers worden getoond </w:t>
            </w:r>
            <w:commentRangeStart w:id="68"/>
            <w:r>
              <w:t xml:space="preserve">waarvan de </w:t>
            </w:r>
            <w:proofErr w:type="spellStart"/>
            <w:r>
              <w:t>uppercase</w:t>
            </w:r>
            <w:proofErr w:type="spellEnd"/>
            <w:r>
              <w:t xml:space="preserve"> deel uitmaakt van de </w:t>
            </w:r>
            <w:proofErr w:type="spellStart"/>
            <w:r>
              <w:t>uppercase</w:t>
            </w:r>
            <w:proofErr w:type="spellEnd"/>
            <w:r>
              <w:t xml:space="preserve"> van de afnemernaam</w:t>
            </w:r>
            <w:commentRangeEnd w:id="68"/>
            <w:r w:rsidR="00F04E76">
              <w:rPr>
                <w:rStyle w:val="CommentReference"/>
              </w:rPr>
              <w:commentReference w:id="68"/>
            </w:r>
            <w:r>
              <w:t>. Via de knoppen &lt;&lt; en &gt;&gt; kunnen geselecteerde afnemers worden toegevoegd aan of afgevoerd van de lijst van gekoppelde afnemers.</w:t>
            </w:r>
          </w:p>
          <w:p w14:paraId="64ABE533" w14:textId="77777777" w:rsidR="00A5426C" w:rsidRDefault="00A5426C" w:rsidP="00A51993"/>
          <w:p w14:paraId="1F831405" w14:textId="4E94B14F" w:rsidR="00A5426C" w:rsidRPr="00870FAD" w:rsidRDefault="00A5426C" w:rsidP="00A51993">
            <w:r>
              <w:t xml:space="preserve">In het geval van “Toevoegen leveringsdoel” is de titel “Toevoegen leveringsdoel”, is er een knop “Toevoegen” in plaats van </w:t>
            </w:r>
            <w:del w:id="69" w:author="Wiertz, Raymond (R.)" w:date="2021-02-10T10:26:00Z">
              <w:r w:rsidDel="00110A45">
                <w:delText>wijzien</w:delText>
              </w:r>
            </w:del>
            <w:ins w:id="70" w:author="Wiertz, Raymond (R.)" w:date="2021-02-10T10:26:00Z">
              <w:r w:rsidR="00110A45">
                <w:t>wijzigen</w:t>
              </w:r>
            </w:ins>
            <w:r>
              <w:t xml:space="preserve"> en is het veld Leveringsdoel aanvankelijk leeg evenals de lijst met gekoppelde afnemers.</w:t>
            </w:r>
          </w:p>
        </w:tc>
      </w:tr>
      <w:tr w:rsidR="00033C7C" w:rsidRPr="00870FAD" w14:paraId="2DC19494" w14:textId="77777777" w:rsidTr="00A51993">
        <w:tc>
          <w:tcPr>
            <w:tcW w:w="9062" w:type="dxa"/>
          </w:tcPr>
          <w:p w14:paraId="585340DD" w14:textId="77777777" w:rsidR="00033C7C" w:rsidRDefault="00033C7C" w:rsidP="00A51993">
            <w:r w:rsidRPr="00870FAD">
              <w:lastRenderedPageBreak/>
              <w:t>Foutmeldingen</w:t>
            </w:r>
          </w:p>
          <w:p w14:paraId="2ED41862" w14:textId="77777777" w:rsidR="00A5426C" w:rsidRDefault="00CE0979" w:rsidP="00CE0979">
            <w:pPr>
              <w:pStyle w:val="ListParagraph"/>
              <w:numPr>
                <w:ilvl w:val="0"/>
                <w:numId w:val="6"/>
              </w:numPr>
            </w:pPr>
            <w:r>
              <w:t xml:space="preserve">Ongeldige naam voor </w:t>
            </w:r>
            <w:r w:rsidR="00A5426C">
              <w:t>het leveringsdoel, bevat ongeldige karakters</w:t>
            </w:r>
          </w:p>
          <w:p w14:paraId="59688053" w14:textId="77777777" w:rsidR="00A5426C" w:rsidRDefault="00A5426C" w:rsidP="00CE0979">
            <w:pPr>
              <w:pStyle w:val="ListParagraph"/>
              <w:numPr>
                <w:ilvl w:val="0"/>
                <w:numId w:val="6"/>
              </w:numPr>
            </w:pPr>
            <w:r>
              <w:t>Ongeldige naam voor het leveringsdoel, minimaal 3 posities, beginnend met letter</w:t>
            </w:r>
          </w:p>
          <w:p w14:paraId="5EACFF0E" w14:textId="52C2C4D0" w:rsidR="00CE0979" w:rsidRPr="00870FAD" w:rsidRDefault="00E12148" w:rsidP="00CE0979">
            <w:pPr>
              <w:pStyle w:val="ListParagraph"/>
              <w:numPr>
                <w:ilvl w:val="0"/>
                <w:numId w:val="6"/>
              </w:numPr>
            </w:pPr>
            <w:r>
              <w:t>Naam</w:t>
            </w:r>
            <w:r w:rsidR="00A5426C">
              <w:t xml:space="preserve"> voor het leveringsdoel</w:t>
            </w:r>
            <w:r>
              <w:t xml:space="preserve"> moet uniek zijn</w:t>
            </w:r>
          </w:p>
        </w:tc>
      </w:tr>
    </w:tbl>
    <w:p w14:paraId="675D6FE3" w14:textId="4703E50D" w:rsidR="00870FAD" w:rsidRDefault="00870FAD"/>
    <w:p w14:paraId="7D55289C" w14:textId="77777777" w:rsidR="00033C7C" w:rsidRDefault="00033C7C"/>
    <w:p w14:paraId="511B7B51" w14:textId="4A40AA40" w:rsidR="00F00A7E" w:rsidRDefault="00F00A7E">
      <w:r>
        <w:br w:type="page"/>
      </w:r>
    </w:p>
    <w:p w14:paraId="2DD036E9" w14:textId="77777777" w:rsidR="00870FAD" w:rsidRPr="00870FAD" w:rsidRDefault="00870FAD" w:rsidP="00870FAD"/>
    <w:p w14:paraId="0CABD638" w14:textId="0D34BD5C" w:rsidR="00870FAD" w:rsidRDefault="00870FAD" w:rsidP="00870FAD">
      <w:pPr>
        <w:pStyle w:val="Heading1"/>
      </w:pPr>
      <w:bookmarkStart w:id="71" w:name="_Toc63784722"/>
      <w:r>
        <w:t>Scherm</w:t>
      </w:r>
      <w:r w:rsidR="00F00A7E">
        <w:t>en</w:t>
      </w:r>
      <w:r>
        <w:t xml:space="preserve"> </w:t>
      </w:r>
      <w:r w:rsidR="004D2776">
        <w:t>Beheer</w:t>
      </w:r>
      <w:r>
        <w:t xml:space="preserve"> Bericht</w:t>
      </w:r>
      <w:bookmarkEnd w:id="71"/>
      <w:r>
        <w:t xml:space="preserve"> </w:t>
      </w:r>
    </w:p>
    <w:p w14:paraId="070EFC44" w14:textId="3B512D64" w:rsidR="00870FAD" w:rsidRDefault="00870FAD" w:rsidP="00870FAD"/>
    <w:tbl>
      <w:tblPr>
        <w:tblStyle w:val="TableGrid"/>
        <w:tblW w:w="0" w:type="auto"/>
        <w:tblLook w:val="04A0" w:firstRow="1" w:lastRow="0" w:firstColumn="1" w:lastColumn="0" w:noHBand="0" w:noVBand="1"/>
      </w:tblPr>
      <w:tblGrid>
        <w:gridCol w:w="9062"/>
      </w:tblGrid>
      <w:tr w:rsidR="00205503" w:rsidRPr="00F00A7E" w14:paraId="338E0DD8" w14:textId="77777777" w:rsidTr="00A51993">
        <w:tc>
          <w:tcPr>
            <w:tcW w:w="9062" w:type="dxa"/>
          </w:tcPr>
          <w:p w14:paraId="5189EE76" w14:textId="16E1BCE4" w:rsidR="00205503" w:rsidRPr="00F00A7E" w:rsidRDefault="00205503" w:rsidP="00A51993">
            <w:pPr>
              <w:rPr>
                <w:sz w:val="22"/>
                <w:szCs w:val="22"/>
              </w:rPr>
            </w:pPr>
            <w:r w:rsidRPr="00F00A7E">
              <w:rPr>
                <w:sz w:val="22"/>
                <w:szCs w:val="22"/>
              </w:rPr>
              <w:t xml:space="preserve">Doel van het scherm: </w:t>
            </w:r>
            <w:r>
              <w:rPr>
                <w:sz w:val="22"/>
                <w:szCs w:val="22"/>
              </w:rPr>
              <w:t>Overzicht van berichten</w:t>
            </w:r>
          </w:p>
        </w:tc>
      </w:tr>
      <w:tr w:rsidR="00205503" w:rsidRPr="00F00A7E" w14:paraId="3AF7B7E7" w14:textId="77777777" w:rsidTr="00A51993">
        <w:tc>
          <w:tcPr>
            <w:tcW w:w="9062" w:type="dxa"/>
          </w:tcPr>
          <w:p w14:paraId="6BB5DD4D" w14:textId="7D658811" w:rsidR="00205503" w:rsidRPr="00F00A7E" w:rsidRDefault="00205503" w:rsidP="00A51993">
            <w:pPr>
              <w:rPr>
                <w:sz w:val="22"/>
                <w:szCs w:val="22"/>
              </w:rPr>
            </w:pPr>
            <w:r w:rsidRPr="00F00A7E">
              <w:rPr>
                <w:sz w:val="22"/>
                <w:szCs w:val="22"/>
              </w:rPr>
              <w:t>Schermvoorbeeld</w:t>
            </w:r>
            <w:r w:rsidR="008209BF">
              <w:rPr>
                <w:noProof/>
                <w:sz w:val="22"/>
                <w:szCs w:val="22"/>
              </w:rPr>
              <w:drawing>
                <wp:inline distT="0" distB="0" distL="0" distR="0" wp14:anchorId="3B21E05F" wp14:editId="1DA98171">
                  <wp:extent cx="5760720" cy="2494915"/>
                  <wp:effectExtent l="0" t="0" r="508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5"/>
                          <pic:cNvPicPr/>
                        </pic:nvPicPr>
                        <pic:blipFill>
                          <a:blip r:embed="rId17">
                            <a:extLst>
                              <a:ext uri="{28A0092B-C50C-407E-A947-70E740481C1C}">
                                <a14:useLocalDpi xmlns:a14="http://schemas.microsoft.com/office/drawing/2010/main" val="0"/>
                              </a:ext>
                            </a:extLst>
                          </a:blip>
                          <a:stretch>
                            <a:fillRect/>
                          </a:stretch>
                        </pic:blipFill>
                        <pic:spPr>
                          <a:xfrm>
                            <a:off x="0" y="0"/>
                            <a:ext cx="5760720" cy="2494915"/>
                          </a:xfrm>
                          <a:prstGeom prst="rect">
                            <a:avLst/>
                          </a:prstGeom>
                        </pic:spPr>
                      </pic:pic>
                    </a:graphicData>
                  </a:graphic>
                </wp:inline>
              </w:drawing>
            </w:r>
          </w:p>
        </w:tc>
      </w:tr>
      <w:tr w:rsidR="00205503" w:rsidRPr="00F00A7E" w14:paraId="01DAE391" w14:textId="77777777" w:rsidTr="00A51993">
        <w:tc>
          <w:tcPr>
            <w:tcW w:w="9062" w:type="dxa"/>
          </w:tcPr>
          <w:p w14:paraId="50E35C6C" w14:textId="2E3351AB" w:rsidR="00205503" w:rsidRDefault="00205503" w:rsidP="00A51993">
            <w:pPr>
              <w:rPr>
                <w:sz w:val="22"/>
                <w:szCs w:val="22"/>
              </w:rPr>
            </w:pPr>
            <w:del w:id="72" w:author="Wiertz, Raymond (R.)" w:date="2021-02-10T10:27:00Z">
              <w:r w:rsidRPr="00F00A7E" w:rsidDel="00110A45">
                <w:rPr>
                  <w:sz w:val="22"/>
                  <w:szCs w:val="22"/>
                </w:rPr>
                <w:delText>Manouvreren</w:delText>
              </w:r>
            </w:del>
            <w:ins w:id="73" w:author="Wiertz, Raymond (R.)" w:date="2021-02-10T10:27:00Z">
              <w:r w:rsidR="00110A45" w:rsidRPr="00F00A7E">
                <w:rPr>
                  <w:sz w:val="22"/>
                  <w:szCs w:val="22"/>
                </w:rPr>
                <w:t>Manoeuvreren</w:t>
              </w:r>
            </w:ins>
          </w:p>
          <w:p w14:paraId="3CC8E3E0" w14:textId="05F5B428" w:rsidR="008209BF" w:rsidRPr="00F00A7E" w:rsidRDefault="00205503" w:rsidP="00A51993">
            <w:pPr>
              <w:rPr>
                <w:sz w:val="22"/>
                <w:szCs w:val="22"/>
              </w:rPr>
            </w:pPr>
            <w:r>
              <w:rPr>
                <w:sz w:val="22"/>
                <w:szCs w:val="22"/>
              </w:rPr>
              <w:t xml:space="preserve">Voeg toe </w:t>
            </w:r>
            <w:del w:id="74" w:author="Wiertz, Raymond (R.)" w:date="2021-02-10T10:27:00Z">
              <w:r w:rsidDel="00110A45">
                <w:rPr>
                  <w:sz w:val="22"/>
                  <w:szCs w:val="22"/>
                </w:rPr>
                <w:delText>manouvreert</w:delText>
              </w:r>
            </w:del>
            <w:ins w:id="75" w:author="Wiertz, Raymond (R.)" w:date="2021-02-10T10:27:00Z">
              <w:r w:rsidR="00110A45">
                <w:rPr>
                  <w:sz w:val="22"/>
                  <w:szCs w:val="22"/>
                </w:rPr>
                <w:t>manoeuvreert</w:t>
              </w:r>
            </w:ins>
            <w:r>
              <w:rPr>
                <w:sz w:val="22"/>
                <w:szCs w:val="22"/>
              </w:rPr>
              <w:t xml:space="preserve"> naar het scherm Voeg bericht toe</w:t>
            </w:r>
          </w:p>
        </w:tc>
      </w:tr>
      <w:tr w:rsidR="00205503" w:rsidRPr="00F00A7E" w14:paraId="22E15954" w14:textId="77777777" w:rsidTr="00A51993">
        <w:tc>
          <w:tcPr>
            <w:tcW w:w="9062" w:type="dxa"/>
          </w:tcPr>
          <w:p w14:paraId="4558E753" w14:textId="0F19341A" w:rsidR="00205503" w:rsidRDefault="00205503" w:rsidP="00A51993">
            <w:pPr>
              <w:rPr>
                <w:sz w:val="22"/>
                <w:szCs w:val="22"/>
              </w:rPr>
            </w:pPr>
            <w:commentRangeStart w:id="76"/>
            <w:r w:rsidRPr="00F00A7E">
              <w:rPr>
                <w:sz w:val="22"/>
                <w:szCs w:val="22"/>
              </w:rPr>
              <w:t>Acties op het scherm</w:t>
            </w:r>
          </w:p>
          <w:p w14:paraId="54F07F2B" w14:textId="49ED724B" w:rsidR="00205503" w:rsidRDefault="00205503" w:rsidP="00A51993">
            <w:pPr>
              <w:rPr>
                <w:sz w:val="22"/>
                <w:szCs w:val="22"/>
              </w:rPr>
            </w:pPr>
          </w:p>
          <w:p w14:paraId="35467C71" w14:textId="3A8CC95E" w:rsidR="00205503" w:rsidRDefault="00205503" w:rsidP="00A51993">
            <w:pPr>
              <w:rPr>
                <w:sz w:val="22"/>
                <w:szCs w:val="22"/>
              </w:rPr>
            </w:pPr>
            <w:r>
              <w:rPr>
                <w:sz w:val="22"/>
                <w:szCs w:val="22"/>
              </w:rPr>
              <w:t>Voeg toe – voeg een nieuw bericht toe.</w:t>
            </w:r>
          </w:p>
          <w:p w14:paraId="4F3546E4" w14:textId="0F44A2ED" w:rsidR="00205503" w:rsidRDefault="008209BF" w:rsidP="00A51993">
            <w:pPr>
              <w:rPr>
                <w:sz w:val="22"/>
                <w:szCs w:val="22"/>
              </w:rPr>
            </w:pPr>
            <w:r>
              <w:rPr>
                <w:sz w:val="22"/>
                <w:szCs w:val="22"/>
              </w:rPr>
              <w:t>Zoeken - Filteren op deel van berichtnaam, overzicht wordt gevuld met berichten waarvan een deel van de naam case-onafhankelijk voorkomt in het deel van de naam in het filter</w:t>
            </w:r>
          </w:p>
          <w:p w14:paraId="084DB947" w14:textId="27C70518" w:rsidR="008209BF" w:rsidRPr="00F00A7E" w:rsidRDefault="008209BF" w:rsidP="00A51993">
            <w:pPr>
              <w:rPr>
                <w:sz w:val="22"/>
                <w:szCs w:val="22"/>
              </w:rPr>
            </w:pPr>
            <w:r>
              <w:rPr>
                <w:sz w:val="22"/>
                <w:szCs w:val="22"/>
              </w:rPr>
              <w:t xml:space="preserve">Verwijder – het bericht en alle berichtgegevens die daarbij horen worden verwijderd </w:t>
            </w:r>
            <w:commentRangeEnd w:id="76"/>
            <w:r w:rsidR="00110A45">
              <w:rPr>
                <w:rStyle w:val="CommentReference"/>
              </w:rPr>
              <w:commentReference w:id="76"/>
            </w:r>
          </w:p>
          <w:p w14:paraId="7EAF3717" w14:textId="38206F17" w:rsidR="00205503" w:rsidRPr="00205503" w:rsidRDefault="00205503" w:rsidP="00205503">
            <w:pPr>
              <w:rPr>
                <w:sz w:val="22"/>
                <w:szCs w:val="22"/>
              </w:rPr>
            </w:pPr>
          </w:p>
        </w:tc>
      </w:tr>
      <w:tr w:rsidR="00205503" w:rsidRPr="00F00A7E" w14:paraId="14A9846B" w14:textId="77777777" w:rsidTr="00A51993">
        <w:tc>
          <w:tcPr>
            <w:tcW w:w="9062" w:type="dxa"/>
          </w:tcPr>
          <w:p w14:paraId="3A2CBB9D" w14:textId="77777777" w:rsidR="00205503" w:rsidRPr="00F00A7E" w:rsidRDefault="00205503" w:rsidP="00A51993">
            <w:pPr>
              <w:tabs>
                <w:tab w:val="left" w:pos="2842"/>
              </w:tabs>
              <w:rPr>
                <w:sz w:val="22"/>
                <w:szCs w:val="22"/>
              </w:rPr>
            </w:pPr>
            <w:r w:rsidRPr="00F00A7E">
              <w:rPr>
                <w:sz w:val="22"/>
                <w:szCs w:val="22"/>
              </w:rPr>
              <w:t>Randvoorwaarden</w:t>
            </w:r>
          </w:p>
          <w:p w14:paraId="6126568B" w14:textId="2A56713A" w:rsidR="00205503" w:rsidRPr="00F00A7E" w:rsidRDefault="00205503" w:rsidP="00A51993">
            <w:pPr>
              <w:tabs>
                <w:tab w:val="left" w:pos="2842"/>
              </w:tabs>
              <w:rPr>
                <w:sz w:val="22"/>
                <w:szCs w:val="22"/>
              </w:rPr>
            </w:pPr>
            <w:r w:rsidRPr="00F00A7E">
              <w:rPr>
                <w:sz w:val="22"/>
                <w:szCs w:val="22"/>
              </w:rPr>
              <w:t xml:space="preserve">Bij </w:t>
            </w:r>
            <w:r>
              <w:rPr>
                <w:sz w:val="22"/>
                <w:szCs w:val="22"/>
              </w:rPr>
              <w:t>verwijderen</w:t>
            </w:r>
            <w:r w:rsidRPr="00F00A7E">
              <w:rPr>
                <w:sz w:val="22"/>
                <w:szCs w:val="22"/>
              </w:rPr>
              <w:t>:</w:t>
            </w:r>
            <w:r w:rsidRPr="00F00A7E">
              <w:rPr>
                <w:sz w:val="22"/>
                <w:szCs w:val="22"/>
              </w:rPr>
              <w:tab/>
            </w:r>
          </w:p>
          <w:p w14:paraId="257BAD06" w14:textId="71530E95" w:rsidR="00205503" w:rsidRPr="00F00A7E" w:rsidRDefault="00205503" w:rsidP="00A51993">
            <w:pPr>
              <w:pStyle w:val="ListParagraph"/>
              <w:numPr>
                <w:ilvl w:val="0"/>
                <w:numId w:val="4"/>
              </w:numPr>
              <w:tabs>
                <w:tab w:val="left" w:pos="2842"/>
              </w:tabs>
              <w:rPr>
                <w:sz w:val="22"/>
                <w:szCs w:val="22"/>
              </w:rPr>
            </w:pPr>
            <w:commentRangeStart w:id="77"/>
            <w:proofErr w:type="gramStart"/>
            <w:r>
              <w:rPr>
                <w:sz w:val="22"/>
                <w:szCs w:val="22"/>
              </w:rPr>
              <w:t xml:space="preserve">Een </w:t>
            </w:r>
            <w:r w:rsidRPr="00F00A7E">
              <w:rPr>
                <w:sz w:val="22"/>
                <w:szCs w:val="22"/>
              </w:rPr>
              <w:t xml:space="preserve"> </w:t>
            </w:r>
            <w:r>
              <w:rPr>
                <w:sz w:val="22"/>
                <w:szCs w:val="22"/>
              </w:rPr>
              <w:t>bericht</w:t>
            </w:r>
            <w:proofErr w:type="gramEnd"/>
            <w:r>
              <w:rPr>
                <w:sz w:val="22"/>
                <w:szCs w:val="22"/>
              </w:rPr>
              <w:t xml:space="preserve"> </w:t>
            </w:r>
            <w:r w:rsidR="008209BF">
              <w:rPr>
                <w:sz w:val="22"/>
                <w:szCs w:val="22"/>
              </w:rPr>
              <w:t xml:space="preserve">en de bijbehorende berichtgegevens </w:t>
            </w:r>
            <w:r>
              <w:rPr>
                <w:sz w:val="22"/>
                <w:szCs w:val="22"/>
              </w:rPr>
              <w:t>mag alleen verwijderd worden als er geen leveringsvoorwaarden meer aan zijn gekoppeld</w:t>
            </w:r>
            <w:r w:rsidR="008209BF">
              <w:rPr>
                <w:sz w:val="22"/>
                <w:szCs w:val="22"/>
              </w:rPr>
              <w:t>, anders volgt een foutmelding en zijn er geen gegevens verwijderd</w:t>
            </w:r>
            <w:commentRangeEnd w:id="77"/>
            <w:r w:rsidR="00110A45">
              <w:rPr>
                <w:rStyle w:val="CommentReference"/>
              </w:rPr>
              <w:commentReference w:id="77"/>
            </w:r>
          </w:p>
        </w:tc>
      </w:tr>
      <w:tr w:rsidR="00205503" w:rsidRPr="00F00A7E" w14:paraId="24423033" w14:textId="77777777" w:rsidTr="00A51993">
        <w:tc>
          <w:tcPr>
            <w:tcW w:w="9062" w:type="dxa"/>
          </w:tcPr>
          <w:p w14:paraId="6925EDFE" w14:textId="77777777" w:rsidR="00205503" w:rsidRDefault="00205503" w:rsidP="00205503">
            <w:pPr>
              <w:rPr>
                <w:sz w:val="22"/>
                <w:szCs w:val="22"/>
              </w:rPr>
            </w:pPr>
            <w:r w:rsidRPr="00F00A7E">
              <w:rPr>
                <w:sz w:val="22"/>
                <w:szCs w:val="22"/>
              </w:rPr>
              <w:t>Foutmeldingen</w:t>
            </w:r>
          </w:p>
          <w:p w14:paraId="606FDEDE" w14:textId="341A1F0C" w:rsidR="00205503" w:rsidRDefault="00205503" w:rsidP="00205503">
            <w:pPr>
              <w:rPr>
                <w:sz w:val="22"/>
                <w:szCs w:val="22"/>
              </w:rPr>
            </w:pPr>
            <w:r w:rsidRPr="00F00A7E">
              <w:rPr>
                <w:sz w:val="22"/>
                <w:szCs w:val="22"/>
              </w:rPr>
              <w:br/>
            </w:r>
            <w:r>
              <w:rPr>
                <w:sz w:val="22"/>
                <w:szCs w:val="22"/>
              </w:rPr>
              <w:t>Bij verwijderen:</w:t>
            </w:r>
          </w:p>
          <w:p w14:paraId="1B66CEB0" w14:textId="0AD7993B" w:rsidR="00205503" w:rsidRDefault="00205503" w:rsidP="00205503">
            <w:pPr>
              <w:rPr>
                <w:sz w:val="22"/>
                <w:szCs w:val="22"/>
              </w:rPr>
            </w:pPr>
            <w:r>
              <w:rPr>
                <w:sz w:val="22"/>
                <w:szCs w:val="22"/>
              </w:rPr>
              <w:t xml:space="preserve">- </w:t>
            </w:r>
            <w:commentRangeStart w:id="78"/>
            <w:r>
              <w:rPr>
                <w:sz w:val="22"/>
                <w:szCs w:val="22"/>
              </w:rPr>
              <w:t>Bericht kan niet worden verwijderd, er zijn nog leveringsvoorwaarden aan gekoppeld</w:t>
            </w:r>
          </w:p>
          <w:p w14:paraId="0C1E235C" w14:textId="5FD802A0" w:rsidR="008209BF" w:rsidRDefault="008209BF" w:rsidP="00205503">
            <w:pPr>
              <w:rPr>
                <w:sz w:val="22"/>
                <w:szCs w:val="22"/>
              </w:rPr>
            </w:pPr>
            <w:r>
              <w:rPr>
                <w:sz w:val="22"/>
                <w:szCs w:val="22"/>
              </w:rPr>
              <w:t xml:space="preserve">- </w:t>
            </w:r>
            <w:proofErr w:type="spellStart"/>
            <w:r>
              <w:rPr>
                <w:sz w:val="22"/>
                <w:szCs w:val="22"/>
              </w:rPr>
              <w:t>Svp</w:t>
            </w:r>
            <w:proofErr w:type="spellEnd"/>
            <w:r>
              <w:rPr>
                <w:sz w:val="22"/>
                <w:szCs w:val="22"/>
              </w:rPr>
              <w:t xml:space="preserve"> eerst een bericht selecteren</w:t>
            </w:r>
            <w:commentRangeEnd w:id="78"/>
            <w:r w:rsidR="00110A45">
              <w:rPr>
                <w:rStyle w:val="CommentReference"/>
              </w:rPr>
              <w:commentReference w:id="78"/>
            </w:r>
          </w:p>
          <w:p w14:paraId="66A35D61" w14:textId="25F3F766" w:rsidR="00205503" w:rsidRPr="00205503" w:rsidRDefault="00205503" w:rsidP="00205503">
            <w:pPr>
              <w:rPr>
                <w:sz w:val="22"/>
                <w:szCs w:val="22"/>
              </w:rPr>
            </w:pPr>
          </w:p>
        </w:tc>
      </w:tr>
    </w:tbl>
    <w:p w14:paraId="34472D4C" w14:textId="6E37AEA5" w:rsidR="00205503" w:rsidRDefault="00205503" w:rsidP="00870FAD"/>
    <w:p w14:paraId="6933EDE5" w14:textId="77777777" w:rsidR="00205503" w:rsidRDefault="00205503">
      <w:r>
        <w:br w:type="page"/>
      </w:r>
    </w:p>
    <w:p w14:paraId="6F6AC5EB" w14:textId="77777777" w:rsidR="00F00A7E" w:rsidRDefault="00F00A7E" w:rsidP="00870FAD"/>
    <w:p w14:paraId="32BFFD5F" w14:textId="0A67EA60" w:rsidR="00F00A7E" w:rsidRDefault="00F00A7E" w:rsidP="00870FAD"/>
    <w:p w14:paraId="4F971594" w14:textId="77777777" w:rsidR="00F00A7E" w:rsidRDefault="00F00A7E" w:rsidP="00870FAD"/>
    <w:tbl>
      <w:tblPr>
        <w:tblStyle w:val="TableGrid"/>
        <w:tblW w:w="0" w:type="auto"/>
        <w:tblLook w:val="04A0" w:firstRow="1" w:lastRow="0" w:firstColumn="1" w:lastColumn="0" w:noHBand="0" w:noVBand="1"/>
      </w:tblPr>
      <w:tblGrid>
        <w:gridCol w:w="9062"/>
      </w:tblGrid>
      <w:tr w:rsidR="00870FAD" w:rsidRPr="00F00A7E" w14:paraId="7EB21308" w14:textId="77777777" w:rsidTr="00A51993">
        <w:tc>
          <w:tcPr>
            <w:tcW w:w="9062" w:type="dxa"/>
          </w:tcPr>
          <w:p w14:paraId="36A54E1A" w14:textId="313BBC9B" w:rsidR="00870FAD" w:rsidRPr="00F00A7E" w:rsidRDefault="00870FAD" w:rsidP="004D2776">
            <w:pPr>
              <w:rPr>
                <w:sz w:val="22"/>
                <w:szCs w:val="22"/>
              </w:rPr>
            </w:pPr>
            <w:r w:rsidRPr="00F00A7E">
              <w:rPr>
                <w:sz w:val="22"/>
                <w:szCs w:val="22"/>
              </w:rPr>
              <w:t>Doel van het scherm</w:t>
            </w:r>
            <w:r w:rsidR="00F00A7E" w:rsidRPr="00F00A7E">
              <w:rPr>
                <w:sz w:val="22"/>
                <w:szCs w:val="22"/>
              </w:rPr>
              <w:t>: Toevoegen van een bericht</w:t>
            </w:r>
            <w:r w:rsidR="00F00A7E">
              <w:rPr>
                <w:sz w:val="22"/>
                <w:szCs w:val="22"/>
              </w:rPr>
              <w:t xml:space="preserve"> en bijbehorende paden naar berichtelementen door het bijbehorende </w:t>
            </w:r>
            <w:proofErr w:type="gramStart"/>
            <w:r w:rsidR="00F00A7E">
              <w:rPr>
                <w:sz w:val="22"/>
                <w:szCs w:val="22"/>
              </w:rPr>
              <w:t>XSD schema</w:t>
            </w:r>
            <w:proofErr w:type="gramEnd"/>
            <w:r w:rsidR="00F00A7E">
              <w:rPr>
                <w:sz w:val="22"/>
                <w:szCs w:val="22"/>
              </w:rPr>
              <w:t xml:space="preserve"> in te lezen</w:t>
            </w:r>
          </w:p>
        </w:tc>
      </w:tr>
      <w:tr w:rsidR="00870FAD" w:rsidRPr="00F00A7E" w14:paraId="2B94BF79" w14:textId="77777777" w:rsidTr="00A51993">
        <w:tc>
          <w:tcPr>
            <w:tcW w:w="9062" w:type="dxa"/>
          </w:tcPr>
          <w:p w14:paraId="10912713" w14:textId="7D24D8DD" w:rsidR="00870FAD" w:rsidRPr="00F00A7E" w:rsidRDefault="00870FAD" w:rsidP="00A51993">
            <w:pPr>
              <w:rPr>
                <w:sz w:val="22"/>
                <w:szCs w:val="22"/>
              </w:rPr>
            </w:pPr>
            <w:commentRangeStart w:id="79"/>
            <w:r w:rsidRPr="00F00A7E">
              <w:rPr>
                <w:sz w:val="22"/>
                <w:szCs w:val="22"/>
              </w:rPr>
              <w:t>Schermvoorbeeld</w:t>
            </w:r>
            <w:r w:rsidR="00F00A7E" w:rsidRPr="00F00A7E">
              <w:rPr>
                <w:noProof/>
                <w:sz w:val="22"/>
                <w:szCs w:val="22"/>
              </w:rPr>
              <w:drawing>
                <wp:inline distT="0" distB="0" distL="0" distR="0" wp14:anchorId="09A08C4D" wp14:editId="16E29CC3">
                  <wp:extent cx="5461000" cy="1841500"/>
                  <wp:effectExtent l="0" t="0" r="0" b="0"/>
                  <wp:docPr id="11" name="Afbeelding 1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461000" cy="1841500"/>
                          </a:xfrm>
                          <a:prstGeom prst="rect">
                            <a:avLst/>
                          </a:prstGeom>
                        </pic:spPr>
                      </pic:pic>
                    </a:graphicData>
                  </a:graphic>
                </wp:inline>
              </w:drawing>
            </w:r>
            <w:commentRangeEnd w:id="79"/>
            <w:r w:rsidR="006376D2">
              <w:rPr>
                <w:rStyle w:val="CommentReference"/>
              </w:rPr>
              <w:commentReference w:id="79"/>
            </w:r>
          </w:p>
        </w:tc>
      </w:tr>
      <w:tr w:rsidR="00870FAD" w:rsidRPr="00F00A7E" w14:paraId="150ED13B" w14:textId="77777777" w:rsidTr="00A51993">
        <w:tc>
          <w:tcPr>
            <w:tcW w:w="9062" w:type="dxa"/>
          </w:tcPr>
          <w:p w14:paraId="59F9FF45" w14:textId="77777777" w:rsidR="00870FAD" w:rsidRPr="00F00A7E" w:rsidRDefault="00870FAD" w:rsidP="00A51993">
            <w:pPr>
              <w:rPr>
                <w:sz w:val="22"/>
                <w:szCs w:val="22"/>
              </w:rPr>
            </w:pPr>
            <w:proofErr w:type="spellStart"/>
            <w:r w:rsidRPr="00F00A7E">
              <w:rPr>
                <w:sz w:val="22"/>
                <w:szCs w:val="22"/>
              </w:rPr>
              <w:t>Manouvreren</w:t>
            </w:r>
            <w:proofErr w:type="spellEnd"/>
          </w:p>
          <w:p w14:paraId="048247F2" w14:textId="1193F9E7" w:rsidR="00F00A7E" w:rsidRPr="00F00A7E" w:rsidRDefault="00F00A7E" w:rsidP="00A51993">
            <w:pPr>
              <w:rPr>
                <w:sz w:val="22"/>
                <w:szCs w:val="22"/>
              </w:rPr>
            </w:pPr>
            <w:r w:rsidRPr="00F00A7E">
              <w:rPr>
                <w:sz w:val="22"/>
                <w:szCs w:val="22"/>
              </w:rPr>
              <w:t xml:space="preserve">  Bij Annuleren wordt de gebruiker teruggeleid naar het aanroepende scherm</w:t>
            </w:r>
          </w:p>
        </w:tc>
      </w:tr>
      <w:tr w:rsidR="00870FAD" w:rsidRPr="00F00A7E" w14:paraId="0B00E7BF" w14:textId="77777777" w:rsidTr="00A51993">
        <w:tc>
          <w:tcPr>
            <w:tcW w:w="9062" w:type="dxa"/>
          </w:tcPr>
          <w:p w14:paraId="6D9A2615" w14:textId="3C701CB8" w:rsidR="004D2776" w:rsidRPr="00F00A7E" w:rsidRDefault="00870FAD" w:rsidP="00825AEE">
            <w:pPr>
              <w:rPr>
                <w:sz w:val="22"/>
                <w:szCs w:val="22"/>
              </w:rPr>
            </w:pPr>
            <w:r w:rsidRPr="00F00A7E">
              <w:rPr>
                <w:sz w:val="22"/>
                <w:szCs w:val="22"/>
              </w:rPr>
              <w:t>Acties op het scherm</w:t>
            </w:r>
            <w:r w:rsidR="00702116" w:rsidRPr="00F00A7E">
              <w:rPr>
                <w:sz w:val="22"/>
                <w:szCs w:val="22"/>
              </w:rPr>
              <w:t>.</w:t>
            </w:r>
          </w:p>
          <w:p w14:paraId="747D6E64" w14:textId="0C48D9EA" w:rsidR="004D2776" w:rsidRPr="00F00A7E" w:rsidRDefault="004D2776" w:rsidP="00F00A7E">
            <w:pPr>
              <w:pStyle w:val="ListParagraph"/>
              <w:numPr>
                <w:ilvl w:val="0"/>
                <w:numId w:val="3"/>
              </w:numPr>
              <w:rPr>
                <w:sz w:val="22"/>
                <w:szCs w:val="22"/>
              </w:rPr>
            </w:pPr>
            <w:r w:rsidRPr="00F00A7E">
              <w:rPr>
                <w:sz w:val="22"/>
                <w:szCs w:val="22"/>
              </w:rPr>
              <w:t>Inlezen van een bericht en bijbehorende bericht</w:t>
            </w:r>
            <w:r w:rsidR="00FA7758" w:rsidRPr="00F00A7E">
              <w:rPr>
                <w:sz w:val="22"/>
                <w:szCs w:val="22"/>
              </w:rPr>
              <w:t>gegevens</w:t>
            </w:r>
            <w:r w:rsidRPr="00F00A7E">
              <w:rPr>
                <w:sz w:val="22"/>
                <w:szCs w:val="22"/>
              </w:rPr>
              <w:t xml:space="preserve"> via SOAP schema van het bericht</w:t>
            </w:r>
            <w:r w:rsidR="00702116" w:rsidRPr="00F00A7E">
              <w:rPr>
                <w:sz w:val="22"/>
                <w:szCs w:val="22"/>
              </w:rPr>
              <w:t>. Invullen van de berichtnaam</w:t>
            </w:r>
            <w:r w:rsidR="001172EB" w:rsidRPr="00F00A7E">
              <w:rPr>
                <w:sz w:val="22"/>
                <w:szCs w:val="22"/>
              </w:rPr>
              <w:t>, pad naar bestand</w:t>
            </w:r>
            <w:r w:rsidR="007222BD" w:rsidRPr="00F00A7E">
              <w:rPr>
                <w:sz w:val="22"/>
                <w:szCs w:val="22"/>
              </w:rPr>
              <w:t xml:space="preserve">, klik op </w:t>
            </w:r>
            <w:r w:rsidR="007222BD" w:rsidRPr="00F00A7E">
              <w:rPr>
                <w:b/>
                <w:bCs/>
                <w:sz w:val="22"/>
                <w:szCs w:val="22"/>
              </w:rPr>
              <w:t>Inlezen</w:t>
            </w:r>
            <w:r w:rsidR="007222BD" w:rsidRPr="00F00A7E">
              <w:rPr>
                <w:sz w:val="22"/>
                <w:szCs w:val="22"/>
              </w:rPr>
              <w:t>.</w:t>
            </w:r>
          </w:p>
        </w:tc>
      </w:tr>
      <w:tr w:rsidR="00870FAD" w:rsidRPr="00F00A7E" w14:paraId="4080B145" w14:textId="77777777" w:rsidTr="00A51993">
        <w:tc>
          <w:tcPr>
            <w:tcW w:w="9062" w:type="dxa"/>
          </w:tcPr>
          <w:p w14:paraId="286C9489" w14:textId="77777777" w:rsidR="00702116" w:rsidRPr="00F00A7E" w:rsidRDefault="00870FAD" w:rsidP="00B8209E">
            <w:pPr>
              <w:tabs>
                <w:tab w:val="left" w:pos="2842"/>
              </w:tabs>
              <w:rPr>
                <w:sz w:val="22"/>
                <w:szCs w:val="22"/>
              </w:rPr>
            </w:pPr>
            <w:r w:rsidRPr="00F00A7E">
              <w:rPr>
                <w:sz w:val="22"/>
                <w:szCs w:val="22"/>
              </w:rPr>
              <w:t>Randvoorwaarden</w:t>
            </w:r>
          </w:p>
          <w:p w14:paraId="7D9CEDC8" w14:textId="211AE653" w:rsidR="00870FAD" w:rsidRPr="00F00A7E" w:rsidRDefault="001172EB" w:rsidP="00B8209E">
            <w:pPr>
              <w:tabs>
                <w:tab w:val="left" w:pos="2842"/>
              </w:tabs>
              <w:rPr>
                <w:sz w:val="22"/>
                <w:szCs w:val="22"/>
              </w:rPr>
            </w:pPr>
            <w:r w:rsidRPr="00F00A7E">
              <w:rPr>
                <w:sz w:val="22"/>
                <w:szCs w:val="22"/>
              </w:rPr>
              <w:t>Bij inlezen:</w:t>
            </w:r>
            <w:r w:rsidR="00B8209E" w:rsidRPr="00F00A7E">
              <w:rPr>
                <w:sz w:val="22"/>
                <w:szCs w:val="22"/>
              </w:rPr>
              <w:tab/>
            </w:r>
          </w:p>
          <w:p w14:paraId="372FAC38" w14:textId="77777777" w:rsidR="00F00A7E" w:rsidRPr="00F00A7E" w:rsidRDefault="00F00A7E" w:rsidP="00F00A7E">
            <w:pPr>
              <w:pStyle w:val="ListParagraph"/>
              <w:numPr>
                <w:ilvl w:val="0"/>
                <w:numId w:val="4"/>
              </w:numPr>
              <w:tabs>
                <w:tab w:val="left" w:pos="2842"/>
              </w:tabs>
              <w:rPr>
                <w:sz w:val="22"/>
                <w:szCs w:val="22"/>
              </w:rPr>
            </w:pPr>
            <w:r w:rsidRPr="00F00A7E">
              <w:rPr>
                <w:sz w:val="22"/>
                <w:szCs w:val="22"/>
              </w:rPr>
              <w:t>Als een berichtnaam al bestaat faalt de inleesactie met een foutmelding, er is dan niets gewijzigd</w:t>
            </w:r>
          </w:p>
          <w:p w14:paraId="25E2FC61" w14:textId="4AA5F12E" w:rsidR="001172EB" w:rsidRPr="00F00A7E" w:rsidRDefault="001172EB" w:rsidP="001172EB">
            <w:pPr>
              <w:pStyle w:val="ListParagraph"/>
              <w:numPr>
                <w:ilvl w:val="0"/>
                <w:numId w:val="4"/>
              </w:numPr>
              <w:tabs>
                <w:tab w:val="left" w:pos="2842"/>
              </w:tabs>
              <w:rPr>
                <w:sz w:val="22"/>
                <w:szCs w:val="22"/>
              </w:rPr>
            </w:pPr>
            <w:commentRangeStart w:id="80"/>
            <w:r w:rsidRPr="00F00A7E">
              <w:rPr>
                <w:sz w:val="22"/>
                <w:szCs w:val="22"/>
              </w:rPr>
              <w:t xml:space="preserve">Als het bestand niet bestaat, foutmelding </w:t>
            </w:r>
            <w:commentRangeEnd w:id="80"/>
            <w:r w:rsidR="006376D2">
              <w:rPr>
                <w:rStyle w:val="CommentReference"/>
              </w:rPr>
              <w:commentReference w:id="80"/>
            </w:r>
          </w:p>
          <w:p w14:paraId="3CC72FC7" w14:textId="62857AB4" w:rsidR="004D2776" w:rsidRPr="00F00A7E" w:rsidRDefault="001172EB" w:rsidP="00F00A7E">
            <w:pPr>
              <w:pStyle w:val="ListParagraph"/>
              <w:numPr>
                <w:ilvl w:val="0"/>
                <w:numId w:val="4"/>
              </w:numPr>
              <w:tabs>
                <w:tab w:val="left" w:pos="2842"/>
              </w:tabs>
              <w:rPr>
                <w:sz w:val="22"/>
                <w:szCs w:val="22"/>
              </w:rPr>
            </w:pPr>
            <w:r w:rsidRPr="00F00A7E">
              <w:rPr>
                <w:sz w:val="22"/>
                <w:szCs w:val="22"/>
              </w:rPr>
              <w:t>Als het bericht een ongeldige</w:t>
            </w:r>
            <w:r w:rsidR="00710081" w:rsidRPr="00F00A7E">
              <w:rPr>
                <w:sz w:val="22"/>
                <w:szCs w:val="22"/>
              </w:rPr>
              <w:t xml:space="preserve"> </w:t>
            </w:r>
            <w:proofErr w:type="gramStart"/>
            <w:r w:rsidR="00710081" w:rsidRPr="00F00A7E">
              <w:rPr>
                <w:sz w:val="22"/>
                <w:szCs w:val="22"/>
              </w:rPr>
              <w:t>XSD</w:t>
            </w:r>
            <w:r w:rsidRPr="00F00A7E">
              <w:rPr>
                <w:sz w:val="22"/>
                <w:szCs w:val="22"/>
              </w:rPr>
              <w:t xml:space="preserve"> schemastructuur</w:t>
            </w:r>
            <w:proofErr w:type="gramEnd"/>
            <w:r w:rsidRPr="00F00A7E">
              <w:rPr>
                <w:sz w:val="22"/>
                <w:szCs w:val="22"/>
              </w:rPr>
              <w:t xml:space="preserve"> heeft, foutmelding, er is dan niets gewijzigd </w:t>
            </w:r>
          </w:p>
        </w:tc>
      </w:tr>
      <w:tr w:rsidR="00870FAD" w:rsidRPr="00F00A7E" w14:paraId="1B8232CD" w14:textId="77777777" w:rsidTr="00A51993">
        <w:tc>
          <w:tcPr>
            <w:tcW w:w="9062" w:type="dxa"/>
          </w:tcPr>
          <w:p w14:paraId="127CA6AF" w14:textId="5C313AE6" w:rsidR="00870FAD" w:rsidRPr="00F00A7E" w:rsidRDefault="00870FAD" w:rsidP="00A51993">
            <w:pPr>
              <w:rPr>
                <w:sz w:val="22"/>
                <w:szCs w:val="22"/>
              </w:rPr>
            </w:pPr>
            <w:r w:rsidRPr="00F00A7E">
              <w:rPr>
                <w:sz w:val="22"/>
                <w:szCs w:val="22"/>
              </w:rPr>
              <w:t>Foutmeldingen</w:t>
            </w:r>
            <w:r w:rsidR="00825AEE" w:rsidRPr="00F00A7E">
              <w:rPr>
                <w:sz w:val="22"/>
                <w:szCs w:val="22"/>
              </w:rPr>
              <w:br/>
            </w:r>
          </w:p>
          <w:p w14:paraId="21840010" w14:textId="5341EBE8" w:rsidR="00825AEE" w:rsidRPr="00F00A7E" w:rsidRDefault="00825AEE" w:rsidP="00A51993">
            <w:pPr>
              <w:rPr>
                <w:sz w:val="22"/>
                <w:szCs w:val="22"/>
              </w:rPr>
            </w:pPr>
            <w:r w:rsidRPr="00F00A7E">
              <w:rPr>
                <w:sz w:val="22"/>
                <w:szCs w:val="22"/>
              </w:rPr>
              <w:t>Bij inlezen:</w:t>
            </w:r>
          </w:p>
          <w:p w14:paraId="2303FBEC" w14:textId="5E4B9427" w:rsidR="00825AEE" w:rsidRPr="00F00A7E" w:rsidRDefault="00825AEE" w:rsidP="00825AEE">
            <w:pPr>
              <w:pStyle w:val="ListParagraph"/>
              <w:numPr>
                <w:ilvl w:val="0"/>
                <w:numId w:val="4"/>
              </w:numPr>
              <w:rPr>
                <w:sz w:val="22"/>
                <w:szCs w:val="22"/>
              </w:rPr>
            </w:pPr>
            <w:commentRangeStart w:id="81"/>
            <w:r w:rsidRPr="00F00A7E">
              <w:rPr>
                <w:sz w:val="22"/>
                <w:szCs w:val="22"/>
              </w:rPr>
              <w:t xml:space="preserve">Berichtnaam invullen </w:t>
            </w:r>
            <w:proofErr w:type="spellStart"/>
            <w:r w:rsidRPr="00F00A7E">
              <w:rPr>
                <w:sz w:val="22"/>
                <w:szCs w:val="22"/>
              </w:rPr>
              <w:t>svp</w:t>
            </w:r>
            <w:proofErr w:type="spellEnd"/>
          </w:p>
          <w:p w14:paraId="147F818D" w14:textId="35C142C1" w:rsidR="00825AEE" w:rsidRPr="00F00A7E" w:rsidRDefault="00825AEE" w:rsidP="00825AEE">
            <w:pPr>
              <w:pStyle w:val="ListParagraph"/>
              <w:numPr>
                <w:ilvl w:val="0"/>
                <w:numId w:val="4"/>
              </w:numPr>
              <w:rPr>
                <w:sz w:val="22"/>
                <w:szCs w:val="22"/>
              </w:rPr>
            </w:pPr>
            <w:r w:rsidRPr="00F00A7E">
              <w:rPr>
                <w:sz w:val="22"/>
                <w:szCs w:val="22"/>
              </w:rPr>
              <w:t xml:space="preserve">Pad naar berichtnaam invullen </w:t>
            </w:r>
            <w:proofErr w:type="spellStart"/>
            <w:r w:rsidRPr="00F00A7E">
              <w:rPr>
                <w:sz w:val="22"/>
                <w:szCs w:val="22"/>
              </w:rPr>
              <w:t>svp</w:t>
            </w:r>
            <w:commentRangeEnd w:id="81"/>
            <w:proofErr w:type="spellEnd"/>
            <w:r w:rsidR="008751FE">
              <w:rPr>
                <w:rStyle w:val="CommentReference"/>
              </w:rPr>
              <w:commentReference w:id="81"/>
            </w:r>
          </w:p>
          <w:p w14:paraId="78964AD1" w14:textId="4CF3FA41" w:rsidR="00825AEE" w:rsidRPr="00F00A7E" w:rsidRDefault="00825AEE" w:rsidP="00825AEE">
            <w:pPr>
              <w:pStyle w:val="ListParagraph"/>
              <w:numPr>
                <w:ilvl w:val="0"/>
                <w:numId w:val="4"/>
              </w:numPr>
              <w:rPr>
                <w:sz w:val="22"/>
                <w:szCs w:val="22"/>
              </w:rPr>
            </w:pPr>
            <w:r w:rsidRPr="00F00A7E">
              <w:rPr>
                <w:sz w:val="22"/>
                <w:szCs w:val="22"/>
              </w:rPr>
              <w:t xml:space="preserve">Pad naar het </w:t>
            </w:r>
            <w:proofErr w:type="gramStart"/>
            <w:r w:rsidRPr="00F00A7E">
              <w:rPr>
                <w:sz w:val="22"/>
                <w:szCs w:val="22"/>
              </w:rPr>
              <w:t>XSD schema</w:t>
            </w:r>
            <w:proofErr w:type="gramEnd"/>
            <w:r w:rsidRPr="00F00A7E">
              <w:rPr>
                <w:sz w:val="22"/>
                <w:szCs w:val="22"/>
              </w:rPr>
              <w:t xml:space="preserve"> van het bericht is ongeldig</w:t>
            </w:r>
          </w:p>
          <w:p w14:paraId="2A025AA5" w14:textId="3E231BD6" w:rsidR="00825AEE" w:rsidRPr="00F00A7E" w:rsidRDefault="00825AEE" w:rsidP="00825AEE">
            <w:pPr>
              <w:pStyle w:val="ListParagraph"/>
              <w:numPr>
                <w:ilvl w:val="0"/>
                <w:numId w:val="4"/>
              </w:numPr>
              <w:rPr>
                <w:sz w:val="22"/>
                <w:szCs w:val="22"/>
              </w:rPr>
            </w:pPr>
            <w:r w:rsidRPr="00F00A7E">
              <w:rPr>
                <w:sz w:val="22"/>
                <w:szCs w:val="22"/>
              </w:rPr>
              <w:t>Berichtnaam bestaat al, actie kan niet worden uitgevoerd</w:t>
            </w:r>
          </w:p>
          <w:p w14:paraId="6273325E" w14:textId="025FB00F" w:rsidR="00825AEE" w:rsidRPr="00F00A7E" w:rsidRDefault="00825AEE" w:rsidP="00825AEE">
            <w:pPr>
              <w:pStyle w:val="ListParagraph"/>
              <w:numPr>
                <w:ilvl w:val="0"/>
                <w:numId w:val="4"/>
              </w:numPr>
              <w:rPr>
                <w:sz w:val="22"/>
                <w:szCs w:val="22"/>
              </w:rPr>
            </w:pPr>
            <w:r w:rsidRPr="00F00A7E">
              <w:rPr>
                <w:sz w:val="22"/>
                <w:szCs w:val="22"/>
              </w:rPr>
              <w:t>Fout bij het inlezen van het bestand, bestand kon niet worden geopend</w:t>
            </w:r>
          </w:p>
          <w:p w14:paraId="63EFBFE6" w14:textId="77804005" w:rsidR="00825AEE" w:rsidRPr="00F00A7E" w:rsidRDefault="00825AEE" w:rsidP="00825AEE">
            <w:pPr>
              <w:pStyle w:val="ListParagraph"/>
              <w:numPr>
                <w:ilvl w:val="0"/>
                <w:numId w:val="4"/>
              </w:numPr>
              <w:rPr>
                <w:sz w:val="22"/>
                <w:szCs w:val="22"/>
              </w:rPr>
            </w:pPr>
            <w:r w:rsidRPr="00F00A7E">
              <w:rPr>
                <w:sz w:val="22"/>
                <w:szCs w:val="22"/>
              </w:rPr>
              <w:t xml:space="preserve">Ongeldige bestandstructuur, schema kon niet worden </w:t>
            </w:r>
            <w:del w:id="82" w:author="Wiertz, Raymond (R.)" w:date="2021-02-10T10:35:00Z">
              <w:r w:rsidRPr="00F00A7E" w:rsidDel="008751FE">
                <w:rPr>
                  <w:sz w:val="22"/>
                  <w:szCs w:val="22"/>
                </w:rPr>
                <w:delText>geparst</w:delText>
              </w:r>
            </w:del>
            <w:ins w:id="83" w:author="Wiertz, Raymond (R.)" w:date="2021-02-10T10:35:00Z">
              <w:r w:rsidR="008751FE">
                <w:rPr>
                  <w:sz w:val="22"/>
                  <w:szCs w:val="22"/>
                </w:rPr>
                <w:t>ingelezen</w:t>
              </w:r>
            </w:ins>
          </w:p>
          <w:p w14:paraId="241D84F3" w14:textId="615226D2" w:rsidR="00825AEE" w:rsidRPr="00F00A7E" w:rsidRDefault="00825AEE" w:rsidP="00F00A7E">
            <w:pPr>
              <w:pStyle w:val="ListParagraph"/>
              <w:numPr>
                <w:ilvl w:val="0"/>
                <w:numId w:val="4"/>
              </w:numPr>
              <w:rPr>
                <w:sz w:val="22"/>
                <w:szCs w:val="22"/>
              </w:rPr>
            </w:pPr>
            <w:r w:rsidRPr="00F00A7E">
              <w:rPr>
                <w:sz w:val="22"/>
                <w:szCs w:val="22"/>
              </w:rPr>
              <w:t>Fout bij het inlezen van het bestand +</w:t>
            </w:r>
            <w:r w:rsidR="00F00A7E">
              <w:rPr>
                <w:sz w:val="22"/>
                <w:szCs w:val="22"/>
              </w:rPr>
              <w:t xml:space="preserve"> de</w:t>
            </w:r>
            <w:r w:rsidRPr="00F00A7E">
              <w:rPr>
                <w:sz w:val="22"/>
                <w:szCs w:val="22"/>
              </w:rPr>
              <w:t xml:space="preserve"> technische </w:t>
            </w:r>
            <w:r w:rsidR="00F00A7E">
              <w:rPr>
                <w:sz w:val="22"/>
                <w:szCs w:val="22"/>
              </w:rPr>
              <w:t>oorzaak</w:t>
            </w:r>
          </w:p>
        </w:tc>
      </w:tr>
    </w:tbl>
    <w:p w14:paraId="769F2B4B" w14:textId="77777777" w:rsidR="00870FAD" w:rsidRPr="00870FAD" w:rsidRDefault="00870FAD" w:rsidP="00870FAD"/>
    <w:p w14:paraId="6070C83C" w14:textId="23F61025" w:rsidR="00710081" w:rsidRDefault="00710081">
      <w:r>
        <w:br w:type="page"/>
      </w:r>
    </w:p>
    <w:p w14:paraId="31D62ADE" w14:textId="77777777" w:rsidR="00870FAD" w:rsidRDefault="00870FAD" w:rsidP="00870FAD"/>
    <w:p w14:paraId="1A379512" w14:textId="77777777" w:rsidR="00870FAD" w:rsidRDefault="00870FAD" w:rsidP="00870FAD"/>
    <w:p w14:paraId="429B3B02" w14:textId="69223910" w:rsidR="00870FAD" w:rsidRDefault="00E80639" w:rsidP="00870FAD">
      <w:pPr>
        <w:pStyle w:val="Heading1"/>
      </w:pPr>
      <w:bookmarkStart w:id="84" w:name="_Toc63784723"/>
      <w:r>
        <w:t>Schermen Beheer</w:t>
      </w:r>
      <w:r w:rsidR="00870FAD">
        <w:t xml:space="preserve"> Leveringsvoorwaarde</w:t>
      </w:r>
      <w:r w:rsidR="00AF6D35">
        <w:t>n</w:t>
      </w:r>
      <w:bookmarkEnd w:id="84"/>
    </w:p>
    <w:p w14:paraId="55EC2860" w14:textId="66447FC2" w:rsidR="00870FAD" w:rsidRDefault="00870FAD" w:rsidP="00870FAD"/>
    <w:tbl>
      <w:tblPr>
        <w:tblStyle w:val="TableGrid"/>
        <w:tblW w:w="0" w:type="auto"/>
        <w:tblLook w:val="04A0" w:firstRow="1" w:lastRow="0" w:firstColumn="1" w:lastColumn="0" w:noHBand="0" w:noVBand="1"/>
      </w:tblPr>
      <w:tblGrid>
        <w:gridCol w:w="9062"/>
      </w:tblGrid>
      <w:tr w:rsidR="00FB4075" w:rsidRPr="00870FAD" w14:paraId="3F7E0B47" w14:textId="77777777" w:rsidTr="00A51993">
        <w:tc>
          <w:tcPr>
            <w:tcW w:w="9062" w:type="dxa"/>
          </w:tcPr>
          <w:p w14:paraId="1EB276A3" w14:textId="31EBC3F2" w:rsidR="00FB4075" w:rsidRPr="00870FAD" w:rsidRDefault="00FB4075" w:rsidP="00A51993">
            <w:r>
              <w:t>Doel van het scherm</w:t>
            </w:r>
            <w:r w:rsidR="0049376C">
              <w:t xml:space="preserve">: </w:t>
            </w:r>
            <w:r>
              <w:t>Overzicht van leveringsvoorwaarden, verwijderen van een leveringsvoorwaarde</w:t>
            </w:r>
            <w:r w:rsidR="00CE0999">
              <w:t>, via een knop naar het scherm Toe</w:t>
            </w:r>
            <w:del w:id="85" w:author="Wiertz, Raymond (R.)" w:date="2021-02-10T10:36:00Z">
              <w:r w:rsidR="00CE0999" w:rsidDel="008751FE">
                <w:delText>voe</w:delText>
              </w:r>
            </w:del>
            <w:r w:rsidR="00CE0999">
              <w:t>voegen Leveringsvoorwaarde</w:t>
            </w:r>
          </w:p>
        </w:tc>
      </w:tr>
      <w:tr w:rsidR="00FB4075" w:rsidRPr="00870FAD" w14:paraId="0E0EB07B" w14:textId="77777777" w:rsidTr="00A51993">
        <w:tc>
          <w:tcPr>
            <w:tcW w:w="9062" w:type="dxa"/>
          </w:tcPr>
          <w:p w14:paraId="2D072351" w14:textId="77777777" w:rsidR="0049376C" w:rsidRDefault="00FB4075" w:rsidP="00A51993">
            <w:r w:rsidRPr="00870FAD">
              <w:t>Schermvoorbeeld</w:t>
            </w:r>
          </w:p>
          <w:p w14:paraId="6566C3A8" w14:textId="77777777" w:rsidR="0049376C" w:rsidRDefault="0049376C" w:rsidP="00A51993"/>
          <w:p w14:paraId="6183883F" w14:textId="05E2B5D8" w:rsidR="00FB4075" w:rsidRPr="00870FAD" w:rsidRDefault="0049376C" w:rsidP="00A51993">
            <w:r>
              <w:rPr>
                <w:noProof/>
              </w:rPr>
              <w:drawing>
                <wp:inline distT="0" distB="0" distL="0" distR="0" wp14:anchorId="63523F11" wp14:editId="3C8488B3">
                  <wp:extent cx="5760720" cy="2565400"/>
                  <wp:effectExtent l="0" t="0" r="5080" b="0"/>
                  <wp:docPr id="16" name="Afbeelding 1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fbeelding 16" descr="Afbeelding met tekst&#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565400"/>
                          </a:xfrm>
                          <a:prstGeom prst="rect">
                            <a:avLst/>
                          </a:prstGeom>
                        </pic:spPr>
                      </pic:pic>
                    </a:graphicData>
                  </a:graphic>
                </wp:inline>
              </w:drawing>
            </w:r>
          </w:p>
        </w:tc>
      </w:tr>
      <w:tr w:rsidR="00FB4075" w:rsidRPr="00870FAD" w14:paraId="47D7CA31" w14:textId="77777777" w:rsidTr="00A51993">
        <w:tc>
          <w:tcPr>
            <w:tcW w:w="9062" w:type="dxa"/>
          </w:tcPr>
          <w:p w14:paraId="6EC4D57C" w14:textId="7DF17F32" w:rsidR="0014498A" w:rsidRDefault="00FB4075" w:rsidP="00A51993">
            <w:del w:id="86" w:author="Wiertz, Raymond (R.)" w:date="2021-02-10T10:34:00Z">
              <w:r w:rsidRPr="00870FAD" w:rsidDel="008751FE">
                <w:delText>Manouvreren</w:delText>
              </w:r>
            </w:del>
            <w:ins w:id="87" w:author="Wiertz, Raymond (R.)" w:date="2021-02-10T10:34:00Z">
              <w:r w:rsidR="008751FE" w:rsidRPr="00870FAD">
                <w:t>Manoeuvreren</w:t>
              </w:r>
            </w:ins>
          </w:p>
          <w:p w14:paraId="64951F1F" w14:textId="6D701833" w:rsidR="00E80639" w:rsidRPr="00870FAD" w:rsidRDefault="00E80639" w:rsidP="00A51993">
            <w:r>
              <w:t xml:space="preserve">Via Toevoegen wordt de gebruiker naar het scherm “Toevoegen leveringsvoorwaarde” </w:t>
            </w:r>
            <w:del w:id="88" w:author="Wiertz, Raymond (R.)" w:date="2021-02-10T10:34:00Z">
              <w:r w:rsidDel="008751FE">
                <w:delText>gemanouvreerd</w:delText>
              </w:r>
            </w:del>
            <w:ins w:id="89" w:author="Wiertz, Raymond (R.)" w:date="2021-02-10T10:34:00Z">
              <w:r w:rsidR="008751FE">
                <w:t>gemanoeuvreerd</w:t>
              </w:r>
            </w:ins>
            <w:r>
              <w:t>.</w:t>
            </w:r>
          </w:p>
        </w:tc>
      </w:tr>
      <w:tr w:rsidR="00FB4075" w:rsidRPr="00870FAD" w14:paraId="6575F8F8" w14:textId="77777777" w:rsidTr="00A51993">
        <w:tc>
          <w:tcPr>
            <w:tcW w:w="9062" w:type="dxa"/>
          </w:tcPr>
          <w:p w14:paraId="3C74A327" w14:textId="77777777" w:rsidR="00FB4075" w:rsidRDefault="00FB4075" w:rsidP="00A51993">
            <w:r w:rsidRPr="00870FAD">
              <w:t>Acties op het scherm</w:t>
            </w:r>
          </w:p>
          <w:p w14:paraId="1A2C78B8" w14:textId="00514229" w:rsidR="0049376C" w:rsidRDefault="0049376C" w:rsidP="0049376C">
            <w:pPr>
              <w:pStyle w:val="ListParagraph"/>
              <w:numPr>
                <w:ilvl w:val="0"/>
                <w:numId w:val="4"/>
              </w:numPr>
            </w:pPr>
            <w:r>
              <w:t xml:space="preserve">Filter op leveringsdoel. </w:t>
            </w:r>
            <w:r>
              <w:br/>
              <w:t>Het overzicht wordt gevuld met de leveringsvoorwaarden (berichtnaam plus pad naar berichtgegeven bij dit bericht) die bij dit leveringsdoel hoort</w:t>
            </w:r>
          </w:p>
          <w:p w14:paraId="6DDA7142" w14:textId="3D7059A9" w:rsidR="0014498A" w:rsidRDefault="0049376C" w:rsidP="0049376C">
            <w:pPr>
              <w:pStyle w:val="ListParagraph"/>
              <w:numPr>
                <w:ilvl w:val="0"/>
                <w:numId w:val="4"/>
              </w:numPr>
            </w:pPr>
            <w:r>
              <w:t>Filter op berichtnaam en pad.</w:t>
            </w:r>
          </w:p>
          <w:p w14:paraId="17D73239" w14:textId="77777777" w:rsidR="0049376C" w:rsidRDefault="0049376C" w:rsidP="0049376C">
            <w:pPr>
              <w:pStyle w:val="ListParagraph"/>
            </w:pPr>
            <w:r>
              <w:t>Het overzicht wordt gefilterd aan de hand van deze filters (deel van naam bericht, hoofdletterongevoelig, deel van pad, hoofdletterongevoelig).</w:t>
            </w:r>
          </w:p>
          <w:p w14:paraId="1C11C8AC" w14:textId="77777777" w:rsidR="0049376C" w:rsidRDefault="0049376C" w:rsidP="0049376C">
            <w:pPr>
              <w:pStyle w:val="ListParagraph"/>
              <w:numPr>
                <w:ilvl w:val="0"/>
                <w:numId w:val="4"/>
              </w:numPr>
            </w:pPr>
            <w:r>
              <w:t>Verwijder – de aangevinkte leveringsvoorwaarden worden verwijderd bij dit leveringsdoel</w:t>
            </w:r>
          </w:p>
          <w:p w14:paraId="22AD17C7" w14:textId="5DE812CE" w:rsidR="0049376C" w:rsidRPr="00870FAD" w:rsidRDefault="0049376C" w:rsidP="0049376C">
            <w:pPr>
              <w:pStyle w:val="ListParagraph"/>
              <w:numPr>
                <w:ilvl w:val="0"/>
                <w:numId w:val="4"/>
              </w:numPr>
            </w:pPr>
            <w:r>
              <w:t xml:space="preserve">Voeg toe – </w:t>
            </w:r>
            <w:del w:id="90" w:author="Wiertz, Raymond (R.)" w:date="2021-02-10T10:34:00Z">
              <w:r w:rsidDel="008751FE">
                <w:delText>manouvreer</w:delText>
              </w:r>
            </w:del>
            <w:ins w:id="91" w:author="Wiertz, Raymond (R.)" w:date="2021-02-10T10:34:00Z">
              <w:r w:rsidR="008751FE">
                <w:t>manoeuvreer</w:t>
              </w:r>
            </w:ins>
            <w:r>
              <w:t xml:space="preserve"> naar het scherm om een leveringsvoorwaarde toe te voegen. </w:t>
            </w:r>
          </w:p>
        </w:tc>
      </w:tr>
      <w:tr w:rsidR="00FB4075" w:rsidRPr="00870FAD" w14:paraId="330FCEB7" w14:textId="77777777" w:rsidTr="00A51993">
        <w:tc>
          <w:tcPr>
            <w:tcW w:w="9062" w:type="dxa"/>
          </w:tcPr>
          <w:p w14:paraId="1D2FAA38" w14:textId="77777777" w:rsidR="00FB4075" w:rsidRDefault="00FB4075" w:rsidP="004A027D">
            <w:pPr>
              <w:tabs>
                <w:tab w:val="left" w:pos="2842"/>
              </w:tabs>
            </w:pPr>
            <w:r w:rsidRPr="00870FAD">
              <w:t>Randvoorwaarden</w:t>
            </w:r>
          </w:p>
          <w:p w14:paraId="10BCB8F2" w14:textId="7808E6A4" w:rsidR="004A027D" w:rsidRPr="00870FAD" w:rsidRDefault="004A027D" w:rsidP="004A027D">
            <w:pPr>
              <w:tabs>
                <w:tab w:val="left" w:pos="2842"/>
              </w:tabs>
            </w:pPr>
            <w:r>
              <w:t>Bij het opstarten van het scherm is het leveringsdoel nog niet gekozen in de uitklaplijst (&lt;--niet gekozen--&gt;) - en is het overzicht nog leeg.</w:t>
            </w:r>
          </w:p>
        </w:tc>
      </w:tr>
      <w:tr w:rsidR="00FB4075" w:rsidRPr="00870FAD" w14:paraId="687D7D5F" w14:textId="77777777" w:rsidTr="00A51993">
        <w:tc>
          <w:tcPr>
            <w:tcW w:w="9062" w:type="dxa"/>
          </w:tcPr>
          <w:p w14:paraId="7E14D02A" w14:textId="77777777" w:rsidR="004A027D" w:rsidRDefault="00FB4075" w:rsidP="00A51993">
            <w:r w:rsidRPr="00870FAD">
              <w:t>Foutmeldingen</w:t>
            </w:r>
            <w:r w:rsidR="004A027D">
              <w:t xml:space="preserve"> </w:t>
            </w:r>
          </w:p>
          <w:p w14:paraId="73A5935A" w14:textId="1A9276BC" w:rsidR="004A027D" w:rsidRDefault="004A027D" w:rsidP="004A027D">
            <w:r>
              <w:t xml:space="preserve">Verwijderen – </w:t>
            </w:r>
          </w:p>
          <w:p w14:paraId="591C7D00" w14:textId="77777777" w:rsidR="00FB4075" w:rsidRDefault="004A027D" w:rsidP="004A027D">
            <w:pPr>
              <w:pStyle w:val="ListParagraph"/>
              <w:numPr>
                <w:ilvl w:val="0"/>
                <w:numId w:val="4"/>
              </w:numPr>
            </w:pPr>
            <w:proofErr w:type="spellStart"/>
            <w:r>
              <w:t>Svp</w:t>
            </w:r>
            <w:proofErr w:type="spellEnd"/>
            <w:r>
              <w:t xml:space="preserve"> eerst een of meer leveringsvoorwaarde aanvinken</w:t>
            </w:r>
          </w:p>
          <w:p w14:paraId="007A222B" w14:textId="67F09423" w:rsidR="004A027D" w:rsidRPr="00870FAD" w:rsidRDefault="004A027D" w:rsidP="004A027D">
            <w:pPr>
              <w:pStyle w:val="ListParagraph"/>
              <w:numPr>
                <w:ilvl w:val="0"/>
                <w:numId w:val="4"/>
              </w:numPr>
            </w:pPr>
            <w:proofErr w:type="spellStart"/>
            <w:r>
              <w:t>Svp</w:t>
            </w:r>
            <w:proofErr w:type="spellEnd"/>
            <w:r>
              <w:t xml:space="preserve"> eerst een leveringsdoel selecteren</w:t>
            </w:r>
          </w:p>
        </w:tc>
      </w:tr>
    </w:tbl>
    <w:p w14:paraId="6CE62F4F" w14:textId="1E78AECB" w:rsidR="0014498A" w:rsidRDefault="0014498A" w:rsidP="00870FAD"/>
    <w:p w14:paraId="39FF9EB7" w14:textId="28EEB5CB" w:rsidR="00FB4075" w:rsidRDefault="0014498A" w:rsidP="00870FAD">
      <w:r>
        <w:br w:type="page"/>
      </w:r>
    </w:p>
    <w:p w14:paraId="791349CA" w14:textId="157FB521" w:rsidR="00CE0999" w:rsidRDefault="00CE0999" w:rsidP="00A51993">
      <w:pPr>
        <w:pStyle w:val="Heading1"/>
      </w:pPr>
    </w:p>
    <w:tbl>
      <w:tblPr>
        <w:tblStyle w:val="TableGrid"/>
        <w:tblW w:w="0" w:type="auto"/>
        <w:tblLook w:val="04A0" w:firstRow="1" w:lastRow="0" w:firstColumn="1" w:lastColumn="0" w:noHBand="0" w:noVBand="1"/>
      </w:tblPr>
      <w:tblGrid>
        <w:gridCol w:w="9062"/>
      </w:tblGrid>
      <w:tr w:rsidR="00CE0999" w:rsidRPr="00A51993" w14:paraId="165B511D" w14:textId="77777777" w:rsidTr="00A51993">
        <w:tc>
          <w:tcPr>
            <w:tcW w:w="9062" w:type="dxa"/>
          </w:tcPr>
          <w:p w14:paraId="15F2956E" w14:textId="7898006C" w:rsidR="00CE0999" w:rsidRPr="00A51993" w:rsidRDefault="00CE0999" w:rsidP="00A51993">
            <w:pPr>
              <w:rPr>
                <w:sz w:val="20"/>
                <w:szCs w:val="20"/>
              </w:rPr>
            </w:pPr>
            <w:r w:rsidRPr="00A51993">
              <w:rPr>
                <w:sz w:val="20"/>
                <w:szCs w:val="20"/>
              </w:rPr>
              <w:t>Doel van het scherm</w:t>
            </w:r>
            <w:r w:rsidR="00A51993" w:rsidRPr="00A51993">
              <w:rPr>
                <w:sz w:val="20"/>
                <w:szCs w:val="20"/>
              </w:rPr>
              <w:t xml:space="preserve">: </w:t>
            </w:r>
            <w:r w:rsidRPr="00A51993">
              <w:rPr>
                <w:sz w:val="20"/>
                <w:szCs w:val="20"/>
              </w:rPr>
              <w:t>Toevoegen van een</w:t>
            </w:r>
            <w:r w:rsidR="004A027D" w:rsidRPr="00A51993">
              <w:rPr>
                <w:sz w:val="20"/>
                <w:szCs w:val="20"/>
              </w:rPr>
              <w:t xml:space="preserve"> of meer</w:t>
            </w:r>
            <w:r w:rsidRPr="00A51993">
              <w:rPr>
                <w:sz w:val="20"/>
                <w:szCs w:val="20"/>
              </w:rPr>
              <w:t xml:space="preserve"> leveringsvoorwaarde</w:t>
            </w:r>
            <w:r w:rsidR="004A027D" w:rsidRPr="00A51993">
              <w:rPr>
                <w:sz w:val="20"/>
                <w:szCs w:val="20"/>
              </w:rPr>
              <w:t>n bij een gegeven leveringsdoel</w:t>
            </w:r>
          </w:p>
        </w:tc>
      </w:tr>
      <w:tr w:rsidR="00CE0999" w:rsidRPr="00A51993" w14:paraId="61F31DD3" w14:textId="77777777" w:rsidTr="00A51993">
        <w:tc>
          <w:tcPr>
            <w:tcW w:w="9062" w:type="dxa"/>
          </w:tcPr>
          <w:p w14:paraId="48438932" w14:textId="0611D3AF" w:rsidR="00CE0999" w:rsidRPr="00A51993" w:rsidRDefault="00CE0999" w:rsidP="00A51993">
            <w:pPr>
              <w:rPr>
                <w:sz w:val="20"/>
                <w:szCs w:val="20"/>
              </w:rPr>
            </w:pPr>
            <w:r w:rsidRPr="00A51993">
              <w:rPr>
                <w:sz w:val="20"/>
                <w:szCs w:val="20"/>
              </w:rPr>
              <w:t>Schermvoorbeeld</w:t>
            </w:r>
            <w:r w:rsidR="004A027D" w:rsidRPr="00A51993">
              <w:rPr>
                <w:noProof/>
                <w:sz w:val="20"/>
                <w:szCs w:val="20"/>
              </w:rPr>
              <w:drawing>
                <wp:inline distT="0" distB="0" distL="0" distR="0" wp14:anchorId="74F2989E" wp14:editId="208F73E7">
                  <wp:extent cx="5884605" cy="4193627"/>
                  <wp:effectExtent l="0" t="0" r="0" b="0"/>
                  <wp:docPr id="17" name="Afbeelding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929694" cy="4225760"/>
                          </a:xfrm>
                          <a:prstGeom prst="rect">
                            <a:avLst/>
                          </a:prstGeom>
                        </pic:spPr>
                      </pic:pic>
                    </a:graphicData>
                  </a:graphic>
                </wp:inline>
              </w:drawing>
            </w:r>
          </w:p>
        </w:tc>
      </w:tr>
      <w:tr w:rsidR="00CE0999" w:rsidRPr="00A51993" w14:paraId="1FE59C75" w14:textId="77777777" w:rsidTr="00A51993">
        <w:tc>
          <w:tcPr>
            <w:tcW w:w="9062" w:type="dxa"/>
          </w:tcPr>
          <w:p w14:paraId="0194FFE6" w14:textId="4B7C3C0E" w:rsidR="00CE0999" w:rsidRPr="00A51993" w:rsidRDefault="00CE0999" w:rsidP="00A51993">
            <w:pPr>
              <w:rPr>
                <w:sz w:val="20"/>
                <w:szCs w:val="20"/>
              </w:rPr>
            </w:pPr>
            <w:del w:id="92" w:author="Wiertz, Raymond (R.)" w:date="2021-02-10T10:35:00Z">
              <w:r w:rsidRPr="00A51993" w:rsidDel="008751FE">
                <w:rPr>
                  <w:sz w:val="20"/>
                  <w:szCs w:val="20"/>
                </w:rPr>
                <w:delText>Manouvreren</w:delText>
              </w:r>
            </w:del>
            <w:ins w:id="93" w:author="Wiertz, Raymond (R.)" w:date="2021-02-10T10:35:00Z">
              <w:r w:rsidR="008751FE" w:rsidRPr="00A51993">
                <w:rPr>
                  <w:sz w:val="20"/>
                  <w:szCs w:val="20"/>
                </w:rPr>
                <w:t>Manoeuvreren</w:t>
              </w:r>
            </w:ins>
          </w:p>
          <w:p w14:paraId="46CC1F9D" w14:textId="0E6D4056" w:rsidR="0014498A" w:rsidRPr="00A51993" w:rsidRDefault="004A027D" w:rsidP="00A51993">
            <w:pPr>
              <w:rPr>
                <w:sz w:val="20"/>
                <w:szCs w:val="20"/>
              </w:rPr>
            </w:pPr>
            <w:r w:rsidRPr="00A51993">
              <w:rPr>
                <w:sz w:val="20"/>
                <w:szCs w:val="20"/>
              </w:rPr>
              <w:t>Via Annuleer wordt de gebruiker teruggebracht in het aanroepende scherm dat dan ververst wordt.</w:t>
            </w:r>
          </w:p>
        </w:tc>
      </w:tr>
      <w:tr w:rsidR="00CE0999" w:rsidRPr="00A51993" w14:paraId="6B8AEF0A" w14:textId="77777777" w:rsidTr="00A51993">
        <w:tc>
          <w:tcPr>
            <w:tcW w:w="9062" w:type="dxa"/>
          </w:tcPr>
          <w:p w14:paraId="46B006DA" w14:textId="587EF8A9" w:rsidR="00CE0999" w:rsidRPr="00A51993" w:rsidRDefault="00CE0999" w:rsidP="00A51993">
            <w:pPr>
              <w:rPr>
                <w:sz w:val="20"/>
                <w:szCs w:val="20"/>
              </w:rPr>
            </w:pPr>
            <w:r w:rsidRPr="00A51993">
              <w:rPr>
                <w:sz w:val="20"/>
                <w:szCs w:val="20"/>
              </w:rPr>
              <w:t>Acties op het scherm</w:t>
            </w:r>
          </w:p>
          <w:p w14:paraId="1A1646A9" w14:textId="2DB5F700" w:rsidR="00A51993" w:rsidRPr="00A51993" w:rsidRDefault="00A51993" w:rsidP="00A51993">
            <w:pPr>
              <w:pStyle w:val="ListParagraph"/>
              <w:numPr>
                <w:ilvl w:val="0"/>
                <w:numId w:val="8"/>
              </w:numPr>
              <w:rPr>
                <w:sz w:val="20"/>
                <w:szCs w:val="20"/>
              </w:rPr>
            </w:pPr>
            <w:r w:rsidRPr="00A51993">
              <w:rPr>
                <w:sz w:val="20"/>
                <w:szCs w:val="20"/>
              </w:rPr>
              <w:t>Zoek berichtnaam/pad naar gegeven filter – de inhoud van het overzicht wordt aangepast aan deze criteria.</w:t>
            </w:r>
          </w:p>
          <w:p w14:paraId="38D18435" w14:textId="7A553940" w:rsidR="00A51993" w:rsidRPr="00A51993" w:rsidRDefault="00A51993" w:rsidP="00A51993">
            <w:pPr>
              <w:pStyle w:val="ListParagraph"/>
              <w:numPr>
                <w:ilvl w:val="0"/>
                <w:numId w:val="8"/>
              </w:numPr>
              <w:rPr>
                <w:sz w:val="20"/>
                <w:szCs w:val="20"/>
              </w:rPr>
            </w:pPr>
            <w:r w:rsidRPr="00A51993">
              <w:rPr>
                <w:sz w:val="20"/>
                <w:szCs w:val="20"/>
              </w:rPr>
              <w:t>Invullen pad naar gegeven en klikken op Voeg Toe – deze actie is alleen toegestaan nadat een bericht is geselecteerd in de uitklaplijst en dit pad voldoet aan de voorwaarden hieronder.</w:t>
            </w:r>
          </w:p>
          <w:p w14:paraId="32823C92" w14:textId="675327ED" w:rsidR="00A51993" w:rsidRPr="00A51993" w:rsidRDefault="00A51993" w:rsidP="00A51993">
            <w:pPr>
              <w:pStyle w:val="ListParagraph"/>
              <w:numPr>
                <w:ilvl w:val="0"/>
                <w:numId w:val="8"/>
              </w:numPr>
              <w:rPr>
                <w:sz w:val="20"/>
                <w:szCs w:val="20"/>
              </w:rPr>
            </w:pPr>
            <w:del w:id="94" w:author="Wiertz, Raymond (R.)" w:date="2021-02-10T10:35:00Z">
              <w:r w:rsidRPr="00A51993" w:rsidDel="008751FE">
                <w:rPr>
                  <w:sz w:val="20"/>
                  <w:szCs w:val="20"/>
                </w:rPr>
                <w:delText>Kopieren</w:delText>
              </w:r>
            </w:del>
            <w:ins w:id="95" w:author="Wiertz, Raymond (R.)" w:date="2021-02-10T10:35:00Z">
              <w:r w:rsidR="008751FE" w:rsidRPr="00A51993">
                <w:rPr>
                  <w:sz w:val="20"/>
                  <w:szCs w:val="20"/>
                </w:rPr>
                <w:t>Kopiëren</w:t>
              </w:r>
            </w:ins>
            <w:r w:rsidRPr="00A51993">
              <w:rPr>
                <w:sz w:val="20"/>
                <w:szCs w:val="20"/>
              </w:rPr>
              <w:t xml:space="preserve"> van één van de paden in het </w:t>
            </w:r>
            <w:r w:rsidR="00D92076">
              <w:rPr>
                <w:sz w:val="20"/>
                <w:szCs w:val="20"/>
              </w:rPr>
              <w:t>overzicht</w:t>
            </w:r>
            <w:r w:rsidRPr="00A51993">
              <w:rPr>
                <w:sz w:val="20"/>
                <w:szCs w:val="20"/>
              </w:rPr>
              <w:t xml:space="preserve"> (</w:t>
            </w:r>
            <w:proofErr w:type="spellStart"/>
            <w:r w:rsidRPr="00A51993">
              <w:rPr>
                <w:sz w:val="20"/>
                <w:szCs w:val="20"/>
              </w:rPr>
              <w:t>dwz</w:t>
            </w:r>
            <w:proofErr w:type="spellEnd"/>
            <w:r w:rsidRPr="00A51993">
              <w:rPr>
                <w:sz w:val="20"/>
                <w:szCs w:val="20"/>
              </w:rPr>
              <w:t xml:space="preserve"> originele berichtpaden met “</w:t>
            </w:r>
            <w:proofErr w:type="spellStart"/>
            <w:r w:rsidRPr="00A51993">
              <w:rPr>
                <w:sz w:val="20"/>
                <w:szCs w:val="20"/>
              </w:rPr>
              <w:t>bevat_jokerteken_JN</w:t>
            </w:r>
            <w:proofErr w:type="spellEnd"/>
            <w:r w:rsidRPr="00A51993">
              <w:rPr>
                <w:sz w:val="20"/>
                <w:szCs w:val="20"/>
              </w:rPr>
              <w:t xml:space="preserve"> = N” die aan het filter voldoen) naar het op te geven pad naar het gegeven</w:t>
            </w:r>
            <w:r w:rsidR="00D92076">
              <w:rPr>
                <w:sz w:val="20"/>
                <w:szCs w:val="20"/>
              </w:rPr>
              <w:t>, waarna de gebruiker het pad kan aanpassen alvorens het toe te voegen.</w:t>
            </w:r>
          </w:p>
          <w:p w14:paraId="28CD6AE7" w14:textId="1049D79F" w:rsidR="00CE0999" w:rsidRPr="00A51993" w:rsidRDefault="00CE0999" w:rsidP="004A027D">
            <w:pPr>
              <w:pStyle w:val="ListParagraph"/>
              <w:rPr>
                <w:sz w:val="20"/>
                <w:szCs w:val="20"/>
              </w:rPr>
            </w:pPr>
          </w:p>
        </w:tc>
      </w:tr>
      <w:tr w:rsidR="00CE0999" w:rsidRPr="00A51993" w14:paraId="5AF56034" w14:textId="77777777" w:rsidTr="00A51993">
        <w:tc>
          <w:tcPr>
            <w:tcW w:w="9062" w:type="dxa"/>
          </w:tcPr>
          <w:p w14:paraId="4C014BA4" w14:textId="77777777" w:rsidR="00CE0999" w:rsidRPr="00A51993" w:rsidRDefault="00CE0999" w:rsidP="00A51993">
            <w:pPr>
              <w:tabs>
                <w:tab w:val="left" w:pos="2842"/>
              </w:tabs>
              <w:rPr>
                <w:sz w:val="20"/>
                <w:szCs w:val="20"/>
              </w:rPr>
            </w:pPr>
            <w:r w:rsidRPr="00A51993">
              <w:rPr>
                <w:sz w:val="20"/>
                <w:szCs w:val="20"/>
              </w:rPr>
              <w:t>Randvoorwaarden</w:t>
            </w:r>
          </w:p>
          <w:p w14:paraId="68BFB9E7" w14:textId="77777777" w:rsidR="00CE0999" w:rsidRPr="00A51993" w:rsidRDefault="00CE0999" w:rsidP="00A51993">
            <w:pPr>
              <w:tabs>
                <w:tab w:val="left" w:pos="2842"/>
              </w:tabs>
              <w:rPr>
                <w:sz w:val="20"/>
                <w:szCs w:val="20"/>
              </w:rPr>
            </w:pPr>
          </w:p>
          <w:p w14:paraId="36919733" w14:textId="77777777" w:rsidR="002F553C" w:rsidRPr="00A51993" w:rsidRDefault="004A027D" w:rsidP="0014498A">
            <w:pPr>
              <w:tabs>
                <w:tab w:val="left" w:pos="651"/>
                <w:tab w:val="left" w:pos="2842"/>
              </w:tabs>
              <w:rPr>
                <w:sz w:val="20"/>
                <w:szCs w:val="20"/>
              </w:rPr>
            </w:pPr>
            <w:r w:rsidRPr="00A51993">
              <w:rPr>
                <w:sz w:val="20"/>
                <w:szCs w:val="20"/>
              </w:rPr>
              <w:t>Pad naar gegeven</w:t>
            </w:r>
            <w:r w:rsidR="0014498A" w:rsidRPr="00A51993">
              <w:rPr>
                <w:sz w:val="20"/>
                <w:szCs w:val="20"/>
              </w:rPr>
              <w:t xml:space="preserve"> mag slechts 1 keer zijn gekoppeld bij leveringsdoel. </w:t>
            </w:r>
            <w:r w:rsidRPr="00A51993">
              <w:rPr>
                <w:sz w:val="20"/>
                <w:szCs w:val="20"/>
              </w:rPr>
              <w:t>Dit geldt tevens voor de wildcards, mocht een pad naar een gegeven al deel uitmaken van een pad met wildcard dan wordt de toevoeg-actie ook afgewezen.</w:t>
            </w:r>
          </w:p>
          <w:p w14:paraId="7AFCB1F4" w14:textId="7D8D4136" w:rsidR="002F553C" w:rsidRDefault="002F553C" w:rsidP="0014498A">
            <w:pPr>
              <w:tabs>
                <w:tab w:val="left" w:pos="651"/>
                <w:tab w:val="left" w:pos="2842"/>
              </w:tabs>
              <w:rPr>
                <w:sz w:val="20"/>
                <w:szCs w:val="20"/>
              </w:rPr>
            </w:pPr>
          </w:p>
          <w:p w14:paraId="2F0BB92B" w14:textId="01C0495C" w:rsidR="00A51993" w:rsidRPr="00A51993" w:rsidRDefault="00A51993" w:rsidP="0014498A">
            <w:pPr>
              <w:tabs>
                <w:tab w:val="left" w:pos="651"/>
                <w:tab w:val="left" w:pos="2842"/>
              </w:tabs>
              <w:rPr>
                <w:sz w:val="20"/>
                <w:szCs w:val="20"/>
              </w:rPr>
            </w:pPr>
            <w:r>
              <w:rPr>
                <w:sz w:val="20"/>
                <w:szCs w:val="20"/>
              </w:rPr>
              <w:t>Formaat van het opgegeven pad is alfanumerieke strings van alleen A-Za-z0-9 met daartussen “/” scheidingstekens. Achter de laatste scheidingsteken “/</w:t>
            </w:r>
            <w:proofErr w:type="gramStart"/>
            <w:r>
              <w:rPr>
                <w:sz w:val="20"/>
                <w:szCs w:val="20"/>
              </w:rPr>
              <w:t>”  in</w:t>
            </w:r>
            <w:proofErr w:type="gramEnd"/>
            <w:r>
              <w:rPr>
                <w:sz w:val="20"/>
                <w:szCs w:val="20"/>
              </w:rPr>
              <w:t xml:space="preserve"> het pad is een jokerteken toegestaan of nog een laatste alfanumerieke string.</w:t>
            </w:r>
            <w:r>
              <w:rPr>
                <w:sz w:val="20"/>
                <w:szCs w:val="20"/>
              </w:rPr>
              <w:br/>
            </w:r>
          </w:p>
          <w:p w14:paraId="7D02B79A" w14:textId="362ACD36" w:rsidR="00CE0999" w:rsidRPr="00A51993" w:rsidRDefault="002F553C" w:rsidP="0014498A">
            <w:pPr>
              <w:tabs>
                <w:tab w:val="left" w:pos="651"/>
                <w:tab w:val="left" w:pos="2842"/>
              </w:tabs>
              <w:rPr>
                <w:sz w:val="20"/>
                <w:szCs w:val="20"/>
              </w:rPr>
            </w:pPr>
            <w:r w:rsidRPr="00A51993">
              <w:rPr>
                <w:sz w:val="20"/>
                <w:szCs w:val="20"/>
              </w:rPr>
              <w:t>Een berichtnaam moet eerst zijn gekozen alvorens het pad naar gegeven mag worden toegevoegd. Er zijn twee mogelijkheden:</w:t>
            </w:r>
          </w:p>
          <w:p w14:paraId="230F57E0" w14:textId="6D4DDDE4" w:rsidR="002F553C" w:rsidRPr="00A51993" w:rsidRDefault="002F553C" w:rsidP="002F553C">
            <w:pPr>
              <w:pStyle w:val="ListParagraph"/>
              <w:numPr>
                <w:ilvl w:val="0"/>
                <w:numId w:val="7"/>
              </w:numPr>
              <w:tabs>
                <w:tab w:val="left" w:pos="651"/>
                <w:tab w:val="left" w:pos="2842"/>
              </w:tabs>
              <w:rPr>
                <w:sz w:val="20"/>
                <w:szCs w:val="20"/>
              </w:rPr>
            </w:pPr>
            <w:r w:rsidRPr="00A51993">
              <w:rPr>
                <w:sz w:val="20"/>
                <w:szCs w:val="20"/>
              </w:rPr>
              <w:t xml:space="preserve"> Het opgegeven pad komt letterlijk 1 op 1 overeen met een ongewijzigd pad naar een gegeven in het bericht (</w:t>
            </w:r>
            <w:proofErr w:type="spellStart"/>
            <w:r w:rsidRPr="00A51993">
              <w:rPr>
                <w:sz w:val="20"/>
                <w:szCs w:val="20"/>
              </w:rPr>
              <w:t>bevat_jokerteken_JN</w:t>
            </w:r>
            <w:proofErr w:type="spellEnd"/>
            <w:r w:rsidRPr="00A51993">
              <w:rPr>
                <w:sz w:val="20"/>
                <w:szCs w:val="20"/>
              </w:rPr>
              <w:t xml:space="preserve"> = “N”). In dat geval wordt het berichtgegeven gekoppeld als leveringsvoorwaarde bij leveringsdoel en bericht.</w:t>
            </w:r>
          </w:p>
          <w:p w14:paraId="1E4BBF44" w14:textId="56B80828" w:rsidR="002F553C" w:rsidRPr="00A51993" w:rsidRDefault="002F553C" w:rsidP="0014498A">
            <w:pPr>
              <w:pStyle w:val="ListParagraph"/>
              <w:numPr>
                <w:ilvl w:val="0"/>
                <w:numId w:val="7"/>
              </w:numPr>
              <w:tabs>
                <w:tab w:val="left" w:pos="651"/>
                <w:tab w:val="left" w:pos="2842"/>
              </w:tabs>
              <w:rPr>
                <w:sz w:val="20"/>
                <w:szCs w:val="20"/>
              </w:rPr>
            </w:pPr>
            <w:r w:rsidRPr="00A51993">
              <w:rPr>
                <w:sz w:val="20"/>
                <w:szCs w:val="20"/>
              </w:rPr>
              <w:lastRenderedPageBreak/>
              <w:t>Het opgegeven pad is een deel van een ongewijzigd pad naar een gegeven in het bericht</w:t>
            </w:r>
            <w:r w:rsidR="00A51993" w:rsidRPr="00A51993">
              <w:rPr>
                <w:sz w:val="20"/>
                <w:szCs w:val="20"/>
              </w:rPr>
              <w:t>, gevolgd door een jokerteken “*” na de laatste “/” in het opgegeven pad</w:t>
            </w:r>
            <w:r w:rsidRPr="00A51993">
              <w:rPr>
                <w:sz w:val="20"/>
                <w:szCs w:val="20"/>
              </w:rPr>
              <w:t>.</w:t>
            </w:r>
            <w:r w:rsidR="00A51993" w:rsidRPr="00A51993">
              <w:rPr>
                <w:sz w:val="20"/>
                <w:szCs w:val="20"/>
              </w:rPr>
              <w:t xml:space="preserve"> In dat geval wordt een nieuw berichtgegeven aangemaakt met dit pad en met de waarde </w:t>
            </w:r>
            <w:proofErr w:type="spellStart"/>
            <w:r w:rsidR="00A51993" w:rsidRPr="00A51993">
              <w:rPr>
                <w:sz w:val="20"/>
                <w:szCs w:val="20"/>
              </w:rPr>
              <w:t>bevat_jokerteken_JN</w:t>
            </w:r>
            <w:proofErr w:type="spellEnd"/>
            <w:r w:rsidR="00A51993" w:rsidRPr="00A51993">
              <w:rPr>
                <w:sz w:val="20"/>
                <w:szCs w:val="20"/>
              </w:rPr>
              <w:t xml:space="preserve"> = “N”.</w:t>
            </w:r>
          </w:p>
        </w:tc>
      </w:tr>
      <w:tr w:rsidR="00CE0999" w:rsidRPr="00A51993" w14:paraId="37268D79" w14:textId="77777777" w:rsidTr="00A51993">
        <w:tc>
          <w:tcPr>
            <w:tcW w:w="9062" w:type="dxa"/>
          </w:tcPr>
          <w:p w14:paraId="7C784143" w14:textId="77777777" w:rsidR="00CE0999" w:rsidRPr="00A51993" w:rsidRDefault="00CE0999" w:rsidP="00A51993">
            <w:pPr>
              <w:rPr>
                <w:sz w:val="20"/>
                <w:szCs w:val="20"/>
              </w:rPr>
            </w:pPr>
            <w:r w:rsidRPr="00A51993">
              <w:rPr>
                <w:sz w:val="20"/>
                <w:szCs w:val="20"/>
              </w:rPr>
              <w:lastRenderedPageBreak/>
              <w:t>Foutmeldingen</w:t>
            </w:r>
          </w:p>
          <w:p w14:paraId="732E0E9B" w14:textId="77777777" w:rsidR="004A027D" w:rsidRPr="00A51993" w:rsidRDefault="004A027D" w:rsidP="004A027D">
            <w:pPr>
              <w:pStyle w:val="ListParagraph"/>
              <w:numPr>
                <w:ilvl w:val="0"/>
                <w:numId w:val="4"/>
              </w:numPr>
              <w:rPr>
                <w:sz w:val="20"/>
                <w:szCs w:val="20"/>
              </w:rPr>
            </w:pPr>
            <w:r w:rsidRPr="00A51993">
              <w:rPr>
                <w:sz w:val="20"/>
                <w:szCs w:val="20"/>
              </w:rPr>
              <w:t>Pad onbekend bij dit bericht</w:t>
            </w:r>
          </w:p>
          <w:p w14:paraId="79AC1275" w14:textId="77777777" w:rsidR="004A027D" w:rsidRPr="00A51993" w:rsidRDefault="004A027D" w:rsidP="004A027D">
            <w:pPr>
              <w:pStyle w:val="ListParagraph"/>
              <w:numPr>
                <w:ilvl w:val="0"/>
                <w:numId w:val="4"/>
              </w:numPr>
              <w:rPr>
                <w:sz w:val="20"/>
                <w:szCs w:val="20"/>
              </w:rPr>
            </w:pPr>
            <w:r w:rsidRPr="00A51993">
              <w:rPr>
                <w:sz w:val="20"/>
                <w:szCs w:val="20"/>
              </w:rPr>
              <w:t>Pad is al aanwezig bij dit bericht (eventueel met wildcard)</w:t>
            </w:r>
          </w:p>
          <w:p w14:paraId="265454BB" w14:textId="77777777" w:rsidR="004A027D" w:rsidRDefault="004A027D" w:rsidP="004A027D">
            <w:pPr>
              <w:pStyle w:val="ListParagraph"/>
              <w:numPr>
                <w:ilvl w:val="0"/>
                <w:numId w:val="4"/>
              </w:numPr>
              <w:rPr>
                <w:sz w:val="20"/>
                <w:szCs w:val="20"/>
              </w:rPr>
            </w:pPr>
            <w:r w:rsidRPr="00A51993">
              <w:rPr>
                <w:sz w:val="20"/>
                <w:szCs w:val="20"/>
              </w:rPr>
              <w:t>Pad met wildcard is ongeldig bij dit bericht</w:t>
            </w:r>
          </w:p>
          <w:p w14:paraId="12789631" w14:textId="09DCFAC6" w:rsidR="00A51993" w:rsidRPr="00A51993" w:rsidRDefault="00A51993" w:rsidP="004A027D">
            <w:pPr>
              <w:pStyle w:val="ListParagraph"/>
              <w:numPr>
                <w:ilvl w:val="0"/>
                <w:numId w:val="4"/>
              </w:numPr>
              <w:rPr>
                <w:sz w:val="20"/>
                <w:szCs w:val="20"/>
              </w:rPr>
            </w:pPr>
            <w:r>
              <w:rPr>
                <w:sz w:val="20"/>
                <w:szCs w:val="20"/>
              </w:rPr>
              <w:t>Formaat van het pad is ongeldig</w:t>
            </w:r>
          </w:p>
        </w:tc>
      </w:tr>
    </w:tbl>
    <w:p w14:paraId="424AC16B" w14:textId="77777777" w:rsidR="00CE0999" w:rsidRPr="00870FAD" w:rsidRDefault="00CE0999" w:rsidP="00870FAD"/>
    <w:sectPr w:rsidR="00CE0999" w:rsidRPr="00870FA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Wiertz, Raymond (R.)" w:date="2021-02-10T09:28:00Z" w:initials="WR(">
    <w:p w14:paraId="05BB61CF" w14:textId="77777777" w:rsidR="00B30BE5" w:rsidRDefault="00B30BE5">
      <w:pPr>
        <w:pStyle w:val="CommentText"/>
      </w:pPr>
      <w:r>
        <w:rPr>
          <w:rStyle w:val="CommentReference"/>
        </w:rPr>
        <w:annotationRef/>
      </w:r>
      <w:r>
        <w:t>Ik mis de volgende schermen:</w:t>
      </w:r>
    </w:p>
    <w:p w14:paraId="2954E97A" w14:textId="10B646E3" w:rsidR="00B30BE5" w:rsidRDefault="00B30BE5" w:rsidP="00B30BE5">
      <w:pPr>
        <w:pStyle w:val="CommentText"/>
        <w:numPr>
          <w:ilvl w:val="0"/>
          <w:numId w:val="9"/>
        </w:numPr>
      </w:pPr>
      <w:r>
        <w:t xml:space="preserve"> Inlog-scherm en de afhandeling ervan</w:t>
      </w:r>
    </w:p>
    <w:p w14:paraId="3BCA1F6C" w14:textId="24A820A8" w:rsidR="00B30BE5" w:rsidRDefault="00B30BE5" w:rsidP="00B30BE5">
      <w:pPr>
        <w:pStyle w:val="CommentText"/>
        <w:numPr>
          <w:ilvl w:val="0"/>
          <w:numId w:val="9"/>
        </w:numPr>
      </w:pPr>
      <w:r>
        <w:t xml:space="preserve"> Op welke manier gaan we de </w:t>
      </w:r>
      <w:proofErr w:type="spellStart"/>
      <w:r>
        <w:t>authorisatie</w:t>
      </w:r>
      <w:proofErr w:type="spellEnd"/>
      <w:r>
        <w:t xml:space="preserve"> doen</w:t>
      </w:r>
    </w:p>
    <w:p w14:paraId="609C57CA" w14:textId="77777777" w:rsidR="00B30BE5" w:rsidRDefault="00B30BE5" w:rsidP="00B30BE5">
      <w:pPr>
        <w:pStyle w:val="CommentText"/>
        <w:numPr>
          <w:ilvl w:val="0"/>
          <w:numId w:val="9"/>
        </w:numPr>
      </w:pPr>
      <w:r>
        <w:t xml:space="preserve"> Hoofdscherm vanwaar je naar de andere schermen kan gaan. </w:t>
      </w:r>
    </w:p>
    <w:p w14:paraId="5BB04BF6" w14:textId="77777777" w:rsidR="00B30BE5" w:rsidRDefault="00B30BE5" w:rsidP="00B30BE5">
      <w:pPr>
        <w:pStyle w:val="CommentText"/>
        <w:numPr>
          <w:ilvl w:val="0"/>
          <w:numId w:val="9"/>
        </w:numPr>
      </w:pPr>
      <w:r>
        <w:t xml:space="preserve"> Lees niks over de </w:t>
      </w:r>
      <w:proofErr w:type="spellStart"/>
      <w:r>
        <w:t>webrichtlijnen</w:t>
      </w:r>
      <w:proofErr w:type="spellEnd"/>
    </w:p>
    <w:p w14:paraId="09975E02" w14:textId="28D46ABC" w:rsidR="00B30BE5" w:rsidRDefault="00B30BE5" w:rsidP="00B30BE5">
      <w:pPr>
        <w:pStyle w:val="CommentText"/>
        <w:numPr>
          <w:ilvl w:val="0"/>
          <w:numId w:val="9"/>
        </w:numPr>
      </w:pPr>
      <w:r>
        <w:t xml:space="preserve"> </w:t>
      </w:r>
      <w:r>
        <w:br/>
      </w:r>
      <w:r>
        <w:br/>
      </w:r>
      <w:r w:rsidR="00191168">
        <w:t>Qua</w:t>
      </w:r>
      <w:r>
        <w:t xml:space="preserve"> schermen zou je eens een kunnen </w:t>
      </w:r>
      <w:r w:rsidR="0089753B">
        <w:t>kijken naar</w:t>
      </w:r>
      <w:r>
        <w:t xml:space="preserve"> de </w:t>
      </w:r>
      <w:proofErr w:type="spellStart"/>
      <w:r>
        <w:t>BrokerAdmin</w:t>
      </w:r>
      <w:proofErr w:type="spellEnd"/>
      <w:r>
        <w:t xml:space="preserve"> om een idee te krijgen hoe het zou kunnen</w:t>
      </w:r>
      <w:r w:rsidR="00191168">
        <w:t>.</w:t>
      </w:r>
      <w:r w:rsidR="00191168">
        <w:br/>
      </w:r>
      <w:r w:rsidR="00191168">
        <w:br/>
        <w:t>Let op dat je de schermen qua werking wel gelijk houdt.</w:t>
      </w:r>
      <w:r w:rsidR="00191168">
        <w:br/>
        <w:t xml:space="preserve">In het ene scherm heb je radiobuttons om iets te selecteren en te verwijderen en in een ander scherm gebruik je checkboxen. Dit is niet goed. Advies gebruik overal checkboxen en geef aan in welk scherm je </w:t>
      </w:r>
      <w:proofErr w:type="spellStart"/>
      <w:r w:rsidR="00191168">
        <w:t>multiselect</w:t>
      </w:r>
      <w:proofErr w:type="spellEnd"/>
      <w:r w:rsidR="00191168">
        <w:t xml:space="preserve"> wilt gebruiken en in welk scherm je maar 1 item mag selecteren.</w:t>
      </w:r>
      <w:r w:rsidR="00E51C5A">
        <w:br/>
      </w:r>
      <w:r w:rsidR="00E51C5A">
        <w:br/>
        <w:t>Probeer de schermopbouw ook overal gelijk te houden.</w:t>
      </w:r>
      <w:r w:rsidR="00E51C5A">
        <w:br/>
        <w:t>Ik zie dat de titel en het zoeken bij de verschillende schermen op verschillende plekken staat.</w:t>
      </w:r>
      <w:r w:rsidR="00E51C5A">
        <w:br/>
      </w:r>
      <w:r w:rsidR="00E51C5A">
        <w:br/>
      </w:r>
      <w:r w:rsidR="00E51C5A" w:rsidRPr="00E51C5A">
        <w:rPr>
          <w:b/>
          <w:bCs/>
          <w:u w:val="single"/>
        </w:rPr>
        <w:t>Dit is een FO wat je hier inzet is wat wij gaan bouwen en waar we op gaan testen.</w:t>
      </w:r>
      <w:r w:rsidR="00E51C5A">
        <w:br/>
      </w:r>
    </w:p>
  </w:comment>
  <w:comment w:id="3" w:author="Wiertz, Raymond (R.)" w:date="2021-02-10T09:08:00Z" w:initials="WR(">
    <w:p w14:paraId="327DA778" w14:textId="0188AFF0" w:rsidR="00495C64" w:rsidRDefault="00495C64">
      <w:pPr>
        <w:pStyle w:val="CommentText"/>
      </w:pPr>
      <w:r>
        <w:rPr>
          <w:rStyle w:val="CommentReference"/>
        </w:rPr>
        <w:annotationRef/>
      </w:r>
      <w:r>
        <w:t>Ik vraag mij sterk af of dit wel is wat je wilt.</w:t>
      </w:r>
      <w:r>
        <w:br/>
        <w:t xml:space="preserve">Hoeveel stappen zou je terug willen? Je gaat er op DB en audit niveau een zooitje van maken. </w:t>
      </w:r>
      <w:r>
        <w:br/>
        <w:t>Elke terug draai actie vereist ook een actie in de audit tabel.</w:t>
      </w:r>
      <w:r>
        <w:br/>
        <w:t>Je wilt misschien een overzicht van de acties hebben</w:t>
      </w:r>
    </w:p>
  </w:comment>
  <w:comment w:id="5" w:author="Wiertz, Raymond (R.)" w:date="2021-02-10T09:12:00Z" w:initials="WR(">
    <w:p w14:paraId="610AD1A8" w14:textId="5D2074EE" w:rsidR="00495C64" w:rsidRDefault="00495C64">
      <w:pPr>
        <w:pStyle w:val="CommentText"/>
      </w:pPr>
      <w:r>
        <w:rPr>
          <w:rStyle w:val="CommentReference"/>
        </w:rPr>
        <w:annotationRef/>
      </w:r>
      <w:r>
        <w:t xml:space="preserve">Wil je hier nog een </w:t>
      </w:r>
      <w:proofErr w:type="spellStart"/>
      <w:r>
        <w:t>bevestigings</w:t>
      </w:r>
      <w:proofErr w:type="spellEnd"/>
      <w:r>
        <w:t xml:space="preserve"> vraag aan vast koppelen?</w:t>
      </w:r>
      <w:r>
        <w:br/>
        <w:t xml:space="preserve">Als je nu op verwijderd druk is het direct weg, je zou uit </w:t>
      </w:r>
      <w:proofErr w:type="spellStart"/>
      <w:proofErr w:type="gramStart"/>
      <w:r>
        <w:t>veiligheids</w:t>
      </w:r>
      <w:proofErr w:type="spellEnd"/>
      <w:r>
        <w:t xml:space="preserve"> overweging</w:t>
      </w:r>
      <w:proofErr w:type="gramEnd"/>
      <w:r>
        <w:t xml:space="preserve"> op een extra bevestiging kunnen vragen.</w:t>
      </w:r>
      <w:r>
        <w:br/>
      </w:r>
      <w:r>
        <w:br/>
      </w:r>
    </w:p>
  </w:comment>
  <w:comment w:id="6" w:author="Wiertz, Raymond (R.)" w:date="2021-02-10T09:23:00Z" w:initials="WR(">
    <w:p w14:paraId="28143190" w14:textId="2832333F" w:rsidR="00B30BE5" w:rsidRDefault="00B30BE5">
      <w:pPr>
        <w:pStyle w:val="CommentText"/>
      </w:pPr>
      <w:r>
        <w:rPr>
          <w:rStyle w:val="CommentReference"/>
        </w:rPr>
        <w:annotationRef/>
      </w:r>
      <w:r>
        <w:t xml:space="preserve">Bij een </w:t>
      </w:r>
      <w:proofErr w:type="spellStart"/>
      <w:r>
        <w:t>checkbox</w:t>
      </w:r>
      <w:proofErr w:type="spellEnd"/>
      <w:r>
        <w:t xml:space="preserve"> is </w:t>
      </w:r>
      <w:proofErr w:type="spellStart"/>
      <w:r>
        <w:t>multi</w:t>
      </w:r>
      <w:proofErr w:type="spellEnd"/>
      <w:r>
        <w:t>-select toegestaan?</w:t>
      </w:r>
    </w:p>
  </w:comment>
  <w:comment w:id="9" w:author="Wiertz, Raymond (R.)" w:date="2021-02-10T09:26:00Z" w:initials="WR(">
    <w:p w14:paraId="1C8F67A8" w14:textId="7F8417F0" w:rsidR="00B30BE5" w:rsidRDefault="00B30BE5">
      <w:pPr>
        <w:pStyle w:val="CommentText"/>
      </w:pPr>
      <w:r>
        <w:rPr>
          <w:rStyle w:val="CommentReference"/>
        </w:rPr>
        <w:annotationRef/>
      </w:r>
      <w:r>
        <w:t>Gebeurd het toevoegen/wijzigen in het overzicht scherm of krijg je een nieuwscherm/</w:t>
      </w:r>
      <w:proofErr w:type="spellStart"/>
      <w:r>
        <w:t>popup</w:t>
      </w:r>
      <w:proofErr w:type="spellEnd"/>
      <w:r>
        <w:t>?</w:t>
      </w:r>
    </w:p>
  </w:comment>
  <w:comment w:id="10" w:author="Wiertz, Raymond (R.)" w:date="2021-02-10T09:25:00Z" w:initials="WR(">
    <w:p w14:paraId="28E4BB40" w14:textId="27F46170" w:rsidR="00B30BE5" w:rsidRDefault="00B30BE5">
      <w:pPr>
        <w:pStyle w:val="CommentText"/>
      </w:pPr>
      <w:r>
        <w:rPr>
          <w:rStyle w:val="CommentReference"/>
        </w:rPr>
        <w:annotationRef/>
      </w:r>
      <w:r>
        <w:t>Annuleren geeft aan dat je een bewerking niet wilt doorvoeren. Als je in een detailscherm zit dan wil je een knop terug naar hoofdmenu o.i.d. hebben.</w:t>
      </w:r>
      <w:r w:rsidR="00191168">
        <w:br/>
      </w:r>
      <w:r w:rsidR="00191168">
        <w:br/>
        <w:t xml:space="preserve">Annuleren gebruik je op schermen waar je een bewerking </w:t>
      </w:r>
      <w:proofErr w:type="spellStart"/>
      <w:r w:rsidR="00191168">
        <w:t>uitvoerd</w:t>
      </w:r>
      <w:proofErr w:type="spellEnd"/>
      <w:r w:rsidR="00191168">
        <w:t>.</w:t>
      </w:r>
    </w:p>
  </w:comment>
  <w:comment w:id="18" w:author="Wiertz, Raymond (R.)" w:date="2021-02-10T09:39:00Z" w:initials="WR(">
    <w:p w14:paraId="0B4D52A7" w14:textId="675A53A3" w:rsidR="00B30BE5" w:rsidRDefault="00B30BE5">
      <w:pPr>
        <w:pStyle w:val="CommentText"/>
      </w:pPr>
      <w:r>
        <w:rPr>
          <w:rStyle w:val="CommentReference"/>
        </w:rPr>
        <w:annotationRef/>
      </w:r>
    </w:p>
  </w:comment>
  <w:comment w:id="21" w:author="Wiertz, Raymond (R.)" w:date="2021-02-10T09:48:00Z" w:initials="WR(">
    <w:p w14:paraId="777ADB14" w14:textId="61943FDF" w:rsidR="00191168" w:rsidRDefault="00191168">
      <w:pPr>
        <w:pStyle w:val="CommentText"/>
      </w:pPr>
      <w:r>
        <w:rPr>
          <w:rStyle w:val="CommentReference"/>
        </w:rPr>
        <w:annotationRef/>
      </w:r>
      <w:r>
        <w:t xml:space="preserve">Gebruik van </w:t>
      </w:r>
      <w:proofErr w:type="spellStart"/>
      <w:r>
        <w:t>wildchards</w:t>
      </w:r>
      <w:proofErr w:type="spellEnd"/>
      <w:r>
        <w:t xml:space="preserve"> toegestaan?</w:t>
      </w:r>
    </w:p>
  </w:comment>
  <w:comment w:id="28" w:author="Wiertz, Raymond (R.)" w:date="2021-02-10T09:46:00Z" w:initials="WR(">
    <w:p w14:paraId="3094CCF9" w14:textId="4CAEAC40" w:rsidR="00191168" w:rsidRDefault="00191168">
      <w:pPr>
        <w:pStyle w:val="CommentText"/>
      </w:pPr>
      <w:r>
        <w:rPr>
          <w:rStyle w:val="CommentReference"/>
        </w:rPr>
        <w:annotationRef/>
      </w:r>
      <w:r>
        <w:t>Als dit het geval is, wil je dan wel dat de knop actief is en gebruikt kan worden. Ik zou de knop dan inactief willen laten</w:t>
      </w:r>
    </w:p>
  </w:comment>
  <w:comment w:id="29" w:author="Wiertz, Raymond (R.)" w:date="2021-02-10T09:46:00Z" w:initials="WR(">
    <w:p w14:paraId="6412EFA2" w14:textId="68E215E1" w:rsidR="00191168" w:rsidRDefault="00191168">
      <w:pPr>
        <w:pStyle w:val="CommentText"/>
      </w:pPr>
      <w:r>
        <w:rPr>
          <w:rStyle w:val="CommentReference"/>
        </w:rPr>
        <w:annotationRef/>
      </w:r>
      <w:r>
        <w:t>Ook de knop zou ik inactief houden zolang er geen afnemer geselecteerd is.</w:t>
      </w:r>
    </w:p>
  </w:comment>
  <w:comment w:id="33" w:author="Wiertz, Raymond (R.)" w:date="2021-02-10T09:50:00Z" w:initials="WR(">
    <w:p w14:paraId="2A344719" w14:textId="2F575D78" w:rsidR="0051580D" w:rsidRDefault="0051580D">
      <w:pPr>
        <w:pStyle w:val="CommentText"/>
      </w:pPr>
      <w:r>
        <w:rPr>
          <w:rStyle w:val="CommentReference"/>
        </w:rPr>
        <w:annotationRef/>
      </w:r>
      <w:r>
        <w:t>Verwijderen is niet van toepassing in deze schermen</w:t>
      </w:r>
    </w:p>
  </w:comment>
  <w:comment w:id="38" w:author="Wiertz, Raymond (R.)" w:date="2021-02-10T09:52:00Z" w:initials="WR(">
    <w:p w14:paraId="500A73BF" w14:textId="1121AF0E" w:rsidR="0051580D" w:rsidRDefault="0051580D">
      <w:pPr>
        <w:pStyle w:val="CommentText"/>
      </w:pPr>
      <w:r>
        <w:rPr>
          <w:rStyle w:val="CommentReference"/>
        </w:rPr>
        <w:annotationRef/>
      </w:r>
      <w:r>
        <w:t xml:space="preserve">Wat doen we met </w:t>
      </w:r>
      <w:proofErr w:type="spellStart"/>
      <w:r>
        <w:t>Diakrieten</w:t>
      </w:r>
      <w:proofErr w:type="spellEnd"/>
      <w:r>
        <w:t xml:space="preserve"> en koppeltekens?</w:t>
      </w:r>
    </w:p>
  </w:comment>
  <w:comment w:id="39" w:author="Wiertz, Raymond (R.)" w:date="2021-02-10T09:56:00Z" w:initials="WR(">
    <w:p w14:paraId="46328502" w14:textId="5C74D236" w:rsidR="0051580D" w:rsidRDefault="0051580D">
      <w:pPr>
        <w:pStyle w:val="CommentText"/>
      </w:pPr>
      <w:r>
        <w:rPr>
          <w:rStyle w:val="CommentReference"/>
        </w:rPr>
        <w:annotationRef/>
      </w:r>
      <w:r>
        <w:t>Wordt al afgedekt door de eerste regel</w:t>
      </w:r>
    </w:p>
  </w:comment>
  <w:comment w:id="50" w:author="Wiertz, Raymond (R.)" w:date="2021-02-10T10:05:00Z" w:initials="WR(">
    <w:p w14:paraId="3090E37E" w14:textId="0B622736" w:rsidR="00E51C5A" w:rsidRDefault="00E51C5A">
      <w:pPr>
        <w:pStyle w:val="CommentText"/>
      </w:pPr>
      <w:r>
        <w:rPr>
          <w:rStyle w:val="CommentReference"/>
        </w:rPr>
        <w:annotationRef/>
      </w:r>
      <w:r>
        <w:t>Dwing dit af door de knop niet actief te maken op het moment dat niks is geselecteerd</w:t>
      </w:r>
    </w:p>
  </w:comment>
  <w:comment w:id="51" w:author="Wiertz, Raymond (R.)" w:date="2021-02-10T10:06:00Z" w:initials="WR(">
    <w:p w14:paraId="2F18C062" w14:textId="24F4910E" w:rsidR="00E51C5A" w:rsidRDefault="00E51C5A">
      <w:pPr>
        <w:pStyle w:val="CommentText"/>
      </w:pPr>
      <w:r>
        <w:rPr>
          <w:rStyle w:val="CommentReference"/>
        </w:rPr>
        <w:annotationRef/>
      </w:r>
      <w:r>
        <w:t>Dit ook bij de andere schermen waar verwijderen mogelijk is aangeven</w:t>
      </w:r>
    </w:p>
  </w:comment>
  <w:comment w:id="52" w:author="Wiertz, Raymond (R.)" w:date="2021-02-10T10:24:00Z" w:initials="WR(">
    <w:p w14:paraId="2511B857" w14:textId="77777777" w:rsidR="00110A45" w:rsidRDefault="00110A45">
      <w:pPr>
        <w:pStyle w:val="CommentText"/>
      </w:pPr>
      <w:r>
        <w:rPr>
          <w:rStyle w:val="CommentReference"/>
        </w:rPr>
        <w:annotationRef/>
      </w:r>
      <w:r>
        <w:t>Deze informatie is niet nodig</w:t>
      </w:r>
    </w:p>
    <w:p w14:paraId="7192C434" w14:textId="607935CC" w:rsidR="00110A45" w:rsidRDefault="00110A45">
      <w:pPr>
        <w:pStyle w:val="CommentText"/>
      </w:pPr>
    </w:p>
  </w:comment>
  <w:comment w:id="55" w:author="Wiertz, Raymond (R.)" w:date="2021-02-10T10:08:00Z" w:initials="WR(">
    <w:p w14:paraId="0B0BB7CB" w14:textId="45399734" w:rsidR="00E51C5A" w:rsidRDefault="00E51C5A">
      <w:pPr>
        <w:pStyle w:val="CommentText"/>
      </w:pPr>
      <w:r>
        <w:rPr>
          <w:rStyle w:val="CommentReference"/>
        </w:rPr>
        <w:annotationRef/>
      </w:r>
      <w:r>
        <w:t xml:space="preserve">Filters hebben we op meerdere schermen, op die schermen het filter ook toelichten. Zoeken met wildcards en </w:t>
      </w:r>
      <w:proofErr w:type="spellStart"/>
      <w:r>
        <w:t>diakrieten</w:t>
      </w:r>
      <w:proofErr w:type="spellEnd"/>
      <w:r>
        <w:t xml:space="preserve"> mogelijk</w:t>
      </w:r>
    </w:p>
  </w:comment>
  <w:comment w:id="56" w:author="Wiertz, Raymond (R.)" w:date="2021-02-10T10:09:00Z" w:initials="WR(">
    <w:p w14:paraId="1BDF747E" w14:textId="77777777" w:rsidR="00E51C5A" w:rsidRDefault="00E51C5A">
      <w:pPr>
        <w:pStyle w:val="CommentText"/>
      </w:pPr>
      <w:r>
        <w:rPr>
          <w:rStyle w:val="CommentReference"/>
        </w:rPr>
        <w:annotationRef/>
      </w:r>
      <w:r>
        <w:t xml:space="preserve">Zou je niet de knoppen </w:t>
      </w:r>
      <w:proofErr w:type="spellStart"/>
      <w:r>
        <w:t>disabled</w:t>
      </w:r>
      <w:proofErr w:type="spellEnd"/>
      <w:r>
        <w:t xml:space="preserve"> willen hebben zolang er niks geselecteerd is?</w:t>
      </w:r>
    </w:p>
    <w:p w14:paraId="4F86F14C" w14:textId="78381DE3" w:rsidR="00E51C5A" w:rsidRDefault="00E51C5A">
      <w:pPr>
        <w:pStyle w:val="CommentText"/>
      </w:pPr>
    </w:p>
  </w:comment>
  <w:comment w:id="57" w:author="Wiertz, Raymond (R.)" w:date="2021-02-10T10:17:00Z" w:initials="WR(">
    <w:p w14:paraId="1FD395FE" w14:textId="28845BB3" w:rsidR="00F04E76" w:rsidRDefault="00F04E76">
      <w:pPr>
        <w:pStyle w:val="CommentText"/>
      </w:pPr>
      <w:r>
        <w:rPr>
          <w:rStyle w:val="CommentReference"/>
        </w:rPr>
        <w:annotationRef/>
      </w:r>
      <w:r>
        <w:t>De locatie van “gekoppelde afnemers” en “Niet-gekoppelde afnemers” is onlogisch.</w:t>
      </w:r>
      <w:r>
        <w:br/>
      </w:r>
      <w:r>
        <w:br/>
        <w:t>Normaal zou je “Niet-gekoppelde afnemers” aan de linker kant zetten en deze vervolgens naar rechts zetten om ze te koppelen.</w:t>
      </w:r>
      <w:r>
        <w:br/>
      </w:r>
      <w:r>
        <w:br/>
        <w:t xml:space="preserve">Ook zou ik hier niet met checkboxen werken maar de records selecteren en ook </w:t>
      </w:r>
      <w:proofErr w:type="spellStart"/>
      <w:r>
        <w:t>multi</w:t>
      </w:r>
      <w:proofErr w:type="spellEnd"/>
      <w:r>
        <w:t>-select hiervoor gebruiken.</w:t>
      </w:r>
      <w:r>
        <w:br/>
      </w:r>
      <w:r>
        <w:br/>
        <w:t xml:space="preserve">Je kan eens kijken hoe dit in de </w:t>
      </w:r>
      <w:proofErr w:type="spellStart"/>
      <w:r>
        <w:t>BrokerAdmin</w:t>
      </w:r>
      <w:proofErr w:type="spellEnd"/>
      <w:r>
        <w:t xml:space="preserve"> scherm is gedaan.</w:t>
      </w:r>
    </w:p>
  </w:comment>
  <w:comment w:id="60" w:author="Wiertz, Raymond (R.)" w:date="2021-02-10T10:11:00Z" w:initials="WR(">
    <w:p w14:paraId="491AB77E" w14:textId="77777777" w:rsidR="00F04E76" w:rsidRDefault="00F04E76">
      <w:pPr>
        <w:pStyle w:val="CommentText"/>
      </w:pPr>
      <w:r>
        <w:rPr>
          <w:rStyle w:val="CommentReference"/>
        </w:rPr>
        <w:annotationRef/>
      </w:r>
      <w:r>
        <w:t>Annuleren is niet de juiste knop hiervoor.</w:t>
      </w:r>
    </w:p>
    <w:p w14:paraId="47CE44DC" w14:textId="77777777" w:rsidR="00F04E76" w:rsidRDefault="00F04E76">
      <w:pPr>
        <w:pStyle w:val="CommentText"/>
      </w:pPr>
      <w:r>
        <w:t>Wat zijn aanroepende schermen??</w:t>
      </w:r>
    </w:p>
    <w:p w14:paraId="43FA2E99" w14:textId="1CFA424D" w:rsidR="00F04E76" w:rsidRDefault="00F04E76">
      <w:pPr>
        <w:pStyle w:val="CommentText"/>
      </w:pPr>
    </w:p>
  </w:comment>
  <w:comment w:id="61" w:author="Wiertz, Raymond (R.)" w:date="2021-02-10T10:20:00Z" w:initials="WR(">
    <w:p w14:paraId="78BEA011" w14:textId="6729C848" w:rsidR="00F04E76" w:rsidRDefault="00F04E76">
      <w:pPr>
        <w:pStyle w:val="CommentText"/>
      </w:pPr>
      <w:r>
        <w:rPr>
          <w:rStyle w:val="CommentReference"/>
        </w:rPr>
        <w:annotationRef/>
      </w:r>
      <w:r>
        <w:t xml:space="preserve">Ik zou geen </w:t>
      </w:r>
      <w:proofErr w:type="spellStart"/>
      <w:r>
        <w:t>checkbox</w:t>
      </w:r>
      <w:proofErr w:type="spellEnd"/>
      <w:r>
        <w:t xml:space="preserve"> gebruiken, maar de records </w:t>
      </w:r>
      <w:proofErr w:type="spellStart"/>
      <w:r>
        <w:t>multiselect</w:t>
      </w:r>
      <w:proofErr w:type="spellEnd"/>
      <w:r>
        <w:t xml:space="preserve"> doen. Als er niks geselecteerd is dan moeten de knoppen niet </w:t>
      </w:r>
      <w:proofErr w:type="spellStart"/>
      <w:r>
        <w:t>enabled</w:t>
      </w:r>
      <w:proofErr w:type="spellEnd"/>
      <w:r>
        <w:t xml:space="preserve"> zijn.</w:t>
      </w:r>
      <w:r w:rsidR="00110A45">
        <w:t xml:space="preserve"> Dan hoef je ook geen foutmelding te geven.</w:t>
      </w:r>
    </w:p>
  </w:comment>
  <w:comment w:id="62" w:author="Wiertz, Raymond (R.)" w:date="2021-02-10T10:23:00Z" w:initials="WR(">
    <w:p w14:paraId="48F56C37" w14:textId="54B652C9" w:rsidR="00110A45" w:rsidRDefault="00110A45">
      <w:pPr>
        <w:pStyle w:val="CommentText"/>
      </w:pPr>
      <w:r>
        <w:rPr>
          <w:rStyle w:val="CommentReference"/>
        </w:rPr>
        <w:annotationRef/>
      </w:r>
      <w:r>
        <w:t>Deze informatie is niet nodig</w:t>
      </w:r>
    </w:p>
  </w:comment>
  <w:comment w:id="67" w:author="Wiertz, Raymond (R.)" w:date="2021-02-10T10:25:00Z" w:initials="WR(">
    <w:p w14:paraId="33D9A44B" w14:textId="0E9CB145" w:rsidR="00110A45" w:rsidRDefault="00110A45">
      <w:pPr>
        <w:pStyle w:val="CommentText"/>
      </w:pPr>
      <w:r>
        <w:rPr>
          <w:rStyle w:val="CommentReference"/>
        </w:rPr>
        <w:annotationRef/>
      </w:r>
      <w:r>
        <w:t>Gaan we onderscheid maken tussen “LeveringsDoel-1” en “leveringdoel-1”</w:t>
      </w:r>
      <w:proofErr w:type="gramStart"/>
      <w:r>
        <w:t>. ??</w:t>
      </w:r>
      <w:proofErr w:type="gramEnd"/>
      <w:r>
        <w:t xml:space="preserve"> Zijn dit twee </w:t>
      </w:r>
      <w:proofErr w:type="gramStart"/>
      <w:r>
        <w:t>verschillende  of</w:t>
      </w:r>
      <w:proofErr w:type="gramEnd"/>
      <w:r>
        <w:t xml:space="preserve"> zien we dit als 1 en dezelfde?</w:t>
      </w:r>
    </w:p>
  </w:comment>
  <w:comment w:id="68" w:author="Wiertz, Raymond (R.)" w:date="2021-02-10T10:16:00Z" w:initials="WR(">
    <w:p w14:paraId="4F34914D" w14:textId="60632AFD" w:rsidR="00F04E76" w:rsidRDefault="00F04E76">
      <w:pPr>
        <w:pStyle w:val="CommentText"/>
      </w:pPr>
      <w:r>
        <w:rPr>
          <w:rStyle w:val="CommentReference"/>
        </w:rPr>
        <w:annotationRef/>
      </w:r>
      <w:r>
        <w:t>?? Wat wordt hier bedoeld, dit is wel vaag</w:t>
      </w:r>
    </w:p>
  </w:comment>
  <w:comment w:id="76" w:author="Wiertz, Raymond (R.)" w:date="2021-02-10T10:29:00Z" w:initials="WR(">
    <w:p w14:paraId="25F268E0" w14:textId="6DBB03C7" w:rsidR="00110A45" w:rsidRDefault="00110A45">
      <w:pPr>
        <w:pStyle w:val="CommentText"/>
      </w:pPr>
      <w:r>
        <w:rPr>
          <w:rStyle w:val="CommentReference"/>
        </w:rPr>
        <w:annotationRef/>
      </w:r>
      <w:r>
        <w:t>Geen knop wijzigen? Wat als iemand een fout in de naamgeving heeft, dient het bericht dan eerst verwijderd te worden en dan opnieuw toegevoegd?</w:t>
      </w:r>
    </w:p>
  </w:comment>
  <w:comment w:id="77" w:author="Wiertz, Raymond (R.)" w:date="2021-02-10T10:28:00Z" w:initials="WR(">
    <w:p w14:paraId="1C742BD6" w14:textId="6537BA49" w:rsidR="00110A45" w:rsidRDefault="00110A45">
      <w:pPr>
        <w:pStyle w:val="CommentText"/>
      </w:pPr>
      <w:r>
        <w:rPr>
          <w:rStyle w:val="CommentReference"/>
        </w:rPr>
        <w:annotationRef/>
      </w:r>
      <w:r>
        <w:t xml:space="preserve">Knop alleen </w:t>
      </w:r>
      <w:proofErr w:type="spellStart"/>
      <w:r>
        <w:t>atief</w:t>
      </w:r>
      <w:proofErr w:type="spellEnd"/>
      <w:r>
        <w:t xml:space="preserve"> maken op het moment dat het mag</w:t>
      </w:r>
    </w:p>
  </w:comment>
  <w:comment w:id="78" w:author="Wiertz, Raymond (R.)" w:date="2021-02-10T10:30:00Z" w:initials="WR(">
    <w:p w14:paraId="1005D292" w14:textId="77777777" w:rsidR="00110A45" w:rsidRDefault="00110A45">
      <w:pPr>
        <w:pStyle w:val="CommentText"/>
      </w:pPr>
      <w:r>
        <w:rPr>
          <w:rStyle w:val="CommentReference"/>
        </w:rPr>
        <w:annotationRef/>
      </w:r>
      <w:r>
        <w:t xml:space="preserve">Knop pas actief als er aan deze randvoorwaarden </w:t>
      </w:r>
      <w:proofErr w:type="gramStart"/>
      <w:r>
        <w:t>word</w:t>
      </w:r>
      <w:proofErr w:type="gramEnd"/>
      <w:r>
        <w:t xml:space="preserve"> voldaan</w:t>
      </w:r>
    </w:p>
    <w:p w14:paraId="3A8CCA2D" w14:textId="63996D5F" w:rsidR="00110A45" w:rsidRDefault="00110A45">
      <w:pPr>
        <w:pStyle w:val="CommentText"/>
      </w:pPr>
    </w:p>
  </w:comment>
  <w:comment w:id="79" w:author="Wiertz, Raymond (R.)" w:date="2021-02-10T10:31:00Z" w:initials="WR(">
    <w:p w14:paraId="32E4B2BA" w14:textId="33682E93" w:rsidR="006376D2" w:rsidRDefault="006376D2">
      <w:pPr>
        <w:pStyle w:val="CommentText"/>
      </w:pPr>
      <w:r>
        <w:rPr>
          <w:rStyle w:val="CommentReference"/>
        </w:rPr>
        <w:annotationRef/>
      </w:r>
      <w:r>
        <w:t xml:space="preserve">Moet je het pad handmatig opgeven of krijg je ook de mogelijkheid om naar dit </w:t>
      </w:r>
      <w:proofErr w:type="spellStart"/>
      <w:r>
        <w:t>path</w:t>
      </w:r>
      <w:proofErr w:type="spellEnd"/>
      <w:r>
        <w:t xml:space="preserve"> te browsen.</w:t>
      </w:r>
      <w:r>
        <w:br/>
        <w:t xml:space="preserve">Selecteren we hier 1 </w:t>
      </w:r>
      <w:proofErr w:type="spellStart"/>
      <w:r>
        <w:t>xsd</w:t>
      </w:r>
      <w:proofErr w:type="spellEnd"/>
      <w:r>
        <w:t xml:space="preserve"> of </w:t>
      </w:r>
      <w:proofErr w:type="spellStart"/>
      <w:r>
        <w:t>slecteren</w:t>
      </w:r>
      <w:proofErr w:type="spellEnd"/>
      <w:r>
        <w:t xml:space="preserve"> we hier de WSDL of de folder waar het bericht in staat zodat recursief alle </w:t>
      </w:r>
      <w:proofErr w:type="spellStart"/>
      <w:r>
        <w:t>xsd’s</w:t>
      </w:r>
      <w:proofErr w:type="spellEnd"/>
      <w:r>
        <w:t xml:space="preserve"> en </w:t>
      </w:r>
      <w:proofErr w:type="spellStart"/>
      <w:r>
        <w:t>wsdl</w:t>
      </w:r>
      <w:proofErr w:type="spellEnd"/>
      <w:r>
        <w:t xml:space="preserve"> worden ingelezen??</w:t>
      </w:r>
    </w:p>
  </w:comment>
  <w:comment w:id="80" w:author="Wiertz, Raymond (R.)" w:date="2021-02-10T10:33:00Z" w:initials="WR(">
    <w:p w14:paraId="3ECF91EC" w14:textId="5FCD3A53" w:rsidR="006376D2" w:rsidRDefault="006376D2">
      <w:pPr>
        <w:pStyle w:val="CommentText"/>
      </w:pPr>
      <w:r>
        <w:rPr>
          <w:rStyle w:val="CommentReference"/>
        </w:rPr>
        <w:annotationRef/>
      </w:r>
      <w:r>
        <w:t>Wat gaan we hier selecteren, zie ook mijn opmerking hierboven</w:t>
      </w:r>
    </w:p>
  </w:comment>
  <w:comment w:id="81" w:author="Wiertz, Raymond (R.)" w:date="2021-02-10T10:34:00Z" w:initials="WR(">
    <w:p w14:paraId="2B2650E5" w14:textId="0FABD0A9" w:rsidR="008751FE" w:rsidRDefault="008751FE">
      <w:pPr>
        <w:pStyle w:val="CommentText"/>
      </w:pPr>
      <w:r>
        <w:rPr>
          <w:rStyle w:val="CommentReference"/>
        </w:rPr>
        <w:annotationRef/>
      </w:r>
      <w:r>
        <w:t>Knop pas actief als aan deze voorwaarden zijn voldaan.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975E02" w15:done="0"/>
  <w15:commentEx w15:paraId="327DA778" w15:done="0"/>
  <w15:commentEx w15:paraId="610AD1A8" w15:done="0"/>
  <w15:commentEx w15:paraId="28143190" w15:done="0"/>
  <w15:commentEx w15:paraId="1C8F67A8" w15:done="0"/>
  <w15:commentEx w15:paraId="28E4BB40" w15:done="0"/>
  <w15:commentEx w15:paraId="0B4D52A7" w15:done="0"/>
  <w15:commentEx w15:paraId="777ADB14" w15:done="0"/>
  <w15:commentEx w15:paraId="3094CCF9" w15:done="0"/>
  <w15:commentEx w15:paraId="6412EFA2" w15:done="0"/>
  <w15:commentEx w15:paraId="2A344719" w15:done="0"/>
  <w15:commentEx w15:paraId="500A73BF" w15:done="0"/>
  <w15:commentEx w15:paraId="46328502" w15:done="0"/>
  <w15:commentEx w15:paraId="3090E37E" w15:done="0"/>
  <w15:commentEx w15:paraId="2F18C062" w15:done="0"/>
  <w15:commentEx w15:paraId="7192C434" w15:done="0"/>
  <w15:commentEx w15:paraId="0B0BB7CB" w15:done="0"/>
  <w15:commentEx w15:paraId="4F86F14C" w15:done="0"/>
  <w15:commentEx w15:paraId="1FD395FE" w15:done="0"/>
  <w15:commentEx w15:paraId="43FA2E99" w15:done="0"/>
  <w15:commentEx w15:paraId="78BEA011" w15:done="0"/>
  <w15:commentEx w15:paraId="48F56C37" w15:done="0"/>
  <w15:commentEx w15:paraId="33D9A44B" w15:done="0"/>
  <w15:commentEx w15:paraId="4F34914D" w15:done="0"/>
  <w15:commentEx w15:paraId="25F268E0" w15:done="0"/>
  <w15:commentEx w15:paraId="1C742BD6" w15:done="0"/>
  <w15:commentEx w15:paraId="3A8CCA2D" w15:done="0"/>
  <w15:commentEx w15:paraId="32E4B2BA" w15:done="0"/>
  <w15:commentEx w15:paraId="3ECF91EC" w15:done="0"/>
  <w15:commentEx w15:paraId="2B2650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E25AE" w16cex:dateUtc="2021-02-10T08:28:00Z"/>
  <w16cex:commentExtensible w16cex:durableId="23CE20F0" w16cex:dateUtc="2021-02-10T08:08:00Z"/>
  <w16cex:commentExtensible w16cex:durableId="23CE2213" w16cex:dateUtc="2021-02-10T08:12:00Z"/>
  <w16cex:commentExtensible w16cex:durableId="23CE248A" w16cex:dateUtc="2021-02-10T08:23:00Z"/>
  <w16cex:commentExtensible w16cex:durableId="23CE255D" w16cex:dateUtc="2021-02-10T08:26:00Z"/>
  <w16cex:commentExtensible w16cex:durableId="23CE2513" w16cex:dateUtc="2021-02-10T08:25:00Z"/>
  <w16cex:commentExtensible w16cex:durableId="23CE2844" w16cex:dateUtc="2021-02-10T08:39:00Z"/>
  <w16cex:commentExtensible w16cex:durableId="23CE2A82" w16cex:dateUtc="2021-02-10T08:48:00Z"/>
  <w16cex:commentExtensible w16cex:durableId="23CE29DD" w16cex:dateUtc="2021-02-10T08:46:00Z"/>
  <w16cex:commentExtensible w16cex:durableId="23CE2A08" w16cex:dateUtc="2021-02-10T08:46:00Z"/>
  <w16cex:commentExtensible w16cex:durableId="23CE2AED" w16cex:dateUtc="2021-02-10T08:50:00Z"/>
  <w16cex:commentExtensible w16cex:durableId="23CE2B5E" w16cex:dateUtc="2021-02-10T08:52:00Z"/>
  <w16cex:commentExtensible w16cex:durableId="23CE2C3D" w16cex:dateUtc="2021-02-10T08:56:00Z"/>
  <w16cex:commentExtensible w16cex:durableId="23CE2E76" w16cex:dateUtc="2021-02-10T09:05:00Z"/>
  <w16cex:commentExtensible w16cex:durableId="23CE2EBD" w16cex:dateUtc="2021-02-10T09:06:00Z"/>
  <w16cex:commentExtensible w16cex:durableId="23CE32C8" w16cex:dateUtc="2021-02-10T09:24:00Z"/>
  <w16cex:commentExtensible w16cex:durableId="23CE2F21" w16cex:dateUtc="2021-02-10T09:08:00Z"/>
  <w16cex:commentExtensible w16cex:durableId="23CE2F6F" w16cex:dateUtc="2021-02-10T09:09:00Z"/>
  <w16cex:commentExtensible w16cex:durableId="23CE3149" w16cex:dateUtc="2021-02-10T09:17:00Z"/>
  <w16cex:commentExtensible w16cex:durableId="23CE2FE4" w16cex:dateUtc="2021-02-10T09:11:00Z"/>
  <w16cex:commentExtensible w16cex:durableId="23CE31DF" w16cex:dateUtc="2021-02-10T09:20:00Z"/>
  <w16cex:commentExtensible w16cex:durableId="23CE32A8" w16cex:dateUtc="2021-02-10T09:23:00Z"/>
  <w16cex:commentExtensible w16cex:durableId="23CE330C" w16cex:dateUtc="2021-02-10T09:25:00Z"/>
  <w16cex:commentExtensible w16cex:durableId="23CE310E" w16cex:dateUtc="2021-02-10T09:16:00Z"/>
  <w16cex:commentExtensible w16cex:durableId="23CE3413" w16cex:dateUtc="2021-02-10T09:29:00Z"/>
  <w16cex:commentExtensible w16cex:durableId="23CE33C5" w16cex:dateUtc="2021-02-10T09:28:00Z"/>
  <w16cex:commentExtensible w16cex:durableId="23CE3443" w16cex:dateUtc="2021-02-10T09:30:00Z"/>
  <w16cex:commentExtensible w16cex:durableId="23CE3488" w16cex:dateUtc="2021-02-10T09:31:00Z"/>
  <w16cex:commentExtensible w16cex:durableId="23CE34F7" w16cex:dateUtc="2021-02-10T09:33:00Z"/>
  <w16cex:commentExtensible w16cex:durableId="23CE3546" w16cex:dateUtc="2021-02-10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975E02" w16cid:durableId="23CE25AE"/>
  <w16cid:commentId w16cid:paraId="327DA778" w16cid:durableId="23CE20F0"/>
  <w16cid:commentId w16cid:paraId="610AD1A8" w16cid:durableId="23CE2213"/>
  <w16cid:commentId w16cid:paraId="28143190" w16cid:durableId="23CE248A"/>
  <w16cid:commentId w16cid:paraId="1C8F67A8" w16cid:durableId="23CE255D"/>
  <w16cid:commentId w16cid:paraId="28E4BB40" w16cid:durableId="23CE2513"/>
  <w16cid:commentId w16cid:paraId="0B4D52A7" w16cid:durableId="23CE2844"/>
  <w16cid:commentId w16cid:paraId="777ADB14" w16cid:durableId="23CE2A82"/>
  <w16cid:commentId w16cid:paraId="3094CCF9" w16cid:durableId="23CE29DD"/>
  <w16cid:commentId w16cid:paraId="6412EFA2" w16cid:durableId="23CE2A08"/>
  <w16cid:commentId w16cid:paraId="2A344719" w16cid:durableId="23CE2AED"/>
  <w16cid:commentId w16cid:paraId="500A73BF" w16cid:durableId="23CE2B5E"/>
  <w16cid:commentId w16cid:paraId="46328502" w16cid:durableId="23CE2C3D"/>
  <w16cid:commentId w16cid:paraId="3090E37E" w16cid:durableId="23CE2E76"/>
  <w16cid:commentId w16cid:paraId="2F18C062" w16cid:durableId="23CE2EBD"/>
  <w16cid:commentId w16cid:paraId="7192C434" w16cid:durableId="23CE32C8"/>
  <w16cid:commentId w16cid:paraId="0B0BB7CB" w16cid:durableId="23CE2F21"/>
  <w16cid:commentId w16cid:paraId="4F86F14C" w16cid:durableId="23CE2F6F"/>
  <w16cid:commentId w16cid:paraId="1FD395FE" w16cid:durableId="23CE3149"/>
  <w16cid:commentId w16cid:paraId="43FA2E99" w16cid:durableId="23CE2FE4"/>
  <w16cid:commentId w16cid:paraId="78BEA011" w16cid:durableId="23CE31DF"/>
  <w16cid:commentId w16cid:paraId="48F56C37" w16cid:durableId="23CE32A8"/>
  <w16cid:commentId w16cid:paraId="33D9A44B" w16cid:durableId="23CE330C"/>
  <w16cid:commentId w16cid:paraId="4F34914D" w16cid:durableId="23CE310E"/>
  <w16cid:commentId w16cid:paraId="25F268E0" w16cid:durableId="23CE3413"/>
  <w16cid:commentId w16cid:paraId="1C742BD6" w16cid:durableId="23CE33C5"/>
  <w16cid:commentId w16cid:paraId="3A8CCA2D" w16cid:durableId="23CE3443"/>
  <w16cid:commentId w16cid:paraId="32E4B2BA" w16cid:durableId="23CE3488"/>
  <w16cid:commentId w16cid:paraId="3ECF91EC" w16cid:durableId="23CE34F7"/>
  <w16cid:commentId w16cid:paraId="2B2650E5" w16cid:durableId="23CE3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753FF" w14:textId="77777777" w:rsidR="001D35E2" w:rsidRDefault="001D35E2" w:rsidP="00CA5394">
      <w:r>
        <w:separator/>
      </w:r>
    </w:p>
  </w:endnote>
  <w:endnote w:type="continuationSeparator" w:id="0">
    <w:p w14:paraId="1DBA6AFB" w14:textId="77777777" w:rsidR="001D35E2" w:rsidRDefault="001D35E2" w:rsidP="00CA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9F2AA9" w14:textId="77777777" w:rsidR="001D35E2" w:rsidRDefault="001D35E2" w:rsidP="00CA5394">
      <w:r>
        <w:separator/>
      </w:r>
    </w:p>
  </w:footnote>
  <w:footnote w:type="continuationSeparator" w:id="0">
    <w:p w14:paraId="00F1DC10" w14:textId="77777777" w:rsidR="001D35E2" w:rsidRDefault="001D35E2" w:rsidP="00CA53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356E0"/>
    <w:multiLevelType w:val="hybridMultilevel"/>
    <w:tmpl w:val="92B6BC96"/>
    <w:lvl w:ilvl="0" w:tplc="923EC532">
      <w:start w:val="7"/>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446D81"/>
    <w:multiLevelType w:val="hybridMultilevel"/>
    <w:tmpl w:val="5D667D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3CB194E"/>
    <w:multiLevelType w:val="hybridMultilevel"/>
    <w:tmpl w:val="45067830"/>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B351BA"/>
    <w:multiLevelType w:val="hybridMultilevel"/>
    <w:tmpl w:val="0C1E4E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C03707"/>
    <w:multiLevelType w:val="hybridMultilevel"/>
    <w:tmpl w:val="808E33A8"/>
    <w:lvl w:ilvl="0" w:tplc="04130001">
      <w:start w:val="1"/>
      <w:numFmt w:val="bullet"/>
      <w:lvlText w:val=""/>
      <w:lvlJc w:val="left"/>
      <w:pPr>
        <w:ind w:left="2073" w:hanging="360"/>
      </w:pPr>
      <w:rPr>
        <w:rFonts w:ascii="Symbol" w:hAnsi="Symbol" w:hint="default"/>
      </w:rPr>
    </w:lvl>
    <w:lvl w:ilvl="1" w:tplc="04130003" w:tentative="1">
      <w:start w:val="1"/>
      <w:numFmt w:val="bullet"/>
      <w:lvlText w:val="o"/>
      <w:lvlJc w:val="left"/>
      <w:pPr>
        <w:ind w:left="2793" w:hanging="360"/>
      </w:pPr>
      <w:rPr>
        <w:rFonts w:ascii="Courier New" w:hAnsi="Courier New" w:cs="Courier New" w:hint="default"/>
      </w:rPr>
    </w:lvl>
    <w:lvl w:ilvl="2" w:tplc="04130005" w:tentative="1">
      <w:start w:val="1"/>
      <w:numFmt w:val="bullet"/>
      <w:lvlText w:val=""/>
      <w:lvlJc w:val="left"/>
      <w:pPr>
        <w:ind w:left="3513" w:hanging="360"/>
      </w:pPr>
      <w:rPr>
        <w:rFonts w:ascii="Wingdings" w:hAnsi="Wingdings" w:hint="default"/>
      </w:rPr>
    </w:lvl>
    <w:lvl w:ilvl="3" w:tplc="04130001" w:tentative="1">
      <w:start w:val="1"/>
      <w:numFmt w:val="bullet"/>
      <w:lvlText w:val=""/>
      <w:lvlJc w:val="left"/>
      <w:pPr>
        <w:ind w:left="4233" w:hanging="360"/>
      </w:pPr>
      <w:rPr>
        <w:rFonts w:ascii="Symbol" w:hAnsi="Symbol" w:hint="default"/>
      </w:rPr>
    </w:lvl>
    <w:lvl w:ilvl="4" w:tplc="04130003" w:tentative="1">
      <w:start w:val="1"/>
      <w:numFmt w:val="bullet"/>
      <w:lvlText w:val="o"/>
      <w:lvlJc w:val="left"/>
      <w:pPr>
        <w:ind w:left="4953" w:hanging="360"/>
      </w:pPr>
      <w:rPr>
        <w:rFonts w:ascii="Courier New" w:hAnsi="Courier New" w:cs="Courier New" w:hint="default"/>
      </w:rPr>
    </w:lvl>
    <w:lvl w:ilvl="5" w:tplc="04130005" w:tentative="1">
      <w:start w:val="1"/>
      <w:numFmt w:val="bullet"/>
      <w:lvlText w:val=""/>
      <w:lvlJc w:val="left"/>
      <w:pPr>
        <w:ind w:left="5673" w:hanging="360"/>
      </w:pPr>
      <w:rPr>
        <w:rFonts w:ascii="Wingdings" w:hAnsi="Wingdings" w:hint="default"/>
      </w:rPr>
    </w:lvl>
    <w:lvl w:ilvl="6" w:tplc="04130001" w:tentative="1">
      <w:start w:val="1"/>
      <w:numFmt w:val="bullet"/>
      <w:lvlText w:val=""/>
      <w:lvlJc w:val="left"/>
      <w:pPr>
        <w:ind w:left="6393" w:hanging="360"/>
      </w:pPr>
      <w:rPr>
        <w:rFonts w:ascii="Symbol" w:hAnsi="Symbol" w:hint="default"/>
      </w:rPr>
    </w:lvl>
    <w:lvl w:ilvl="7" w:tplc="04130003" w:tentative="1">
      <w:start w:val="1"/>
      <w:numFmt w:val="bullet"/>
      <w:lvlText w:val="o"/>
      <w:lvlJc w:val="left"/>
      <w:pPr>
        <w:ind w:left="7113" w:hanging="360"/>
      </w:pPr>
      <w:rPr>
        <w:rFonts w:ascii="Courier New" w:hAnsi="Courier New" w:cs="Courier New" w:hint="default"/>
      </w:rPr>
    </w:lvl>
    <w:lvl w:ilvl="8" w:tplc="04130005" w:tentative="1">
      <w:start w:val="1"/>
      <w:numFmt w:val="bullet"/>
      <w:lvlText w:val=""/>
      <w:lvlJc w:val="left"/>
      <w:pPr>
        <w:ind w:left="7833" w:hanging="360"/>
      </w:pPr>
      <w:rPr>
        <w:rFonts w:ascii="Wingdings" w:hAnsi="Wingdings" w:hint="default"/>
      </w:rPr>
    </w:lvl>
  </w:abstractNum>
  <w:abstractNum w:abstractNumId="5" w15:restartNumberingAfterBreak="0">
    <w:nsid w:val="4E251B04"/>
    <w:multiLevelType w:val="hybridMultilevel"/>
    <w:tmpl w:val="51D81E7E"/>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44B773A"/>
    <w:multiLevelType w:val="hybridMultilevel"/>
    <w:tmpl w:val="8E004196"/>
    <w:lvl w:ilvl="0" w:tplc="6E4AA294">
      <w:numFmt w:val="bullet"/>
      <w:lvlText w:val="-"/>
      <w:lvlJc w:val="left"/>
      <w:pPr>
        <w:ind w:left="460" w:hanging="360"/>
      </w:pPr>
      <w:rPr>
        <w:rFonts w:ascii="Calibri" w:eastAsiaTheme="minorHAnsi" w:hAnsi="Calibri" w:cs="Calibri" w:hint="default"/>
      </w:rPr>
    </w:lvl>
    <w:lvl w:ilvl="1" w:tplc="08090003" w:tentative="1">
      <w:start w:val="1"/>
      <w:numFmt w:val="bullet"/>
      <w:lvlText w:val="o"/>
      <w:lvlJc w:val="left"/>
      <w:pPr>
        <w:ind w:left="1180" w:hanging="360"/>
      </w:pPr>
      <w:rPr>
        <w:rFonts w:ascii="Courier New" w:hAnsi="Courier New" w:cs="Courier New" w:hint="default"/>
      </w:rPr>
    </w:lvl>
    <w:lvl w:ilvl="2" w:tplc="08090005" w:tentative="1">
      <w:start w:val="1"/>
      <w:numFmt w:val="bullet"/>
      <w:lvlText w:val=""/>
      <w:lvlJc w:val="left"/>
      <w:pPr>
        <w:ind w:left="1900" w:hanging="360"/>
      </w:pPr>
      <w:rPr>
        <w:rFonts w:ascii="Wingdings" w:hAnsi="Wingdings" w:hint="default"/>
      </w:rPr>
    </w:lvl>
    <w:lvl w:ilvl="3" w:tplc="08090001" w:tentative="1">
      <w:start w:val="1"/>
      <w:numFmt w:val="bullet"/>
      <w:lvlText w:val=""/>
      <w:lvlJc w:val="left"/>
      <w:pPr>
        <w:ind w:left="2620" w:hanging="360"/>
      </w:pPr>
      <w:rPr>
        <w:rFonts w:ascii="Symbol" w:hAnsi="Symbol" w:hint="default"/>
      </w:rPr>
    </w:lvl>
    <w:lvl w:ilvl="4" w:tplc="08090003" w:tentative="1">
      <w:start w:val="1"/>
      <w:numFmt w:val="bullet"/>
      <w:lvlText w:val="o"/>
      <w:lvlJc w:val="left"/>
      <w:pPr>
        <w:ind w:left="3340" w:hanging="360"/>
      </w:pPr>
      <w:rPr>
        <w:rFonts w:ascii="Courier New" w:hAnsi="Courier New" w:cs="Courier New" w:hint="default"/>
      </w:rPr>
    </w:lvl>
    <w:lvl w:ilvl="5" w:tplc="08090005" w:tentative="1">
      <w:start w:val="1"/>
      <w:numFmt w:val="bullet"/>
      <w:lvlText w:val=""/>
      <w:lvlJc w:val="left"/>
      <w:pPr>
        <w:ind w:left="4060" w:hanging="360"/>
      </w:pPr>
      <w:rPr>
        <w:rFonts w:ascii="Wingdings" w:hAnsi="Wingdings" w:hint="default"/>
      </w:rPr>
    </w:lvl>
    <w:lvl w:ilvl="6" w:tplc="08090001" w:tentative="1">
      <w:start w:val="1"/>
      <w:numFmt w:val="bullet"/>
      <w:lvlText w:val=""/>
      <w:lvlJc w:val="left"/>
      <w:pPr>
        <w:ind w:left="4780" w:hanging="360"/>
      </w:pPr>
      <w:rPr>
        <w:rFonts w:ascii="Symbol" w:hAnsi="Symbol" w:hint="default"/>
      </w:rPr>
    </w:lvl>
    <w:lvl w:ilvl="7" w:tplc="08090003" w:tentative="1">
      <w:start w:val="1"/>
      <w:numFmt w:val="bullet"/>
      <w:lvlText w:val="o"/>
      <w:lvlJc w:val="left"/>
      <w:pPr>
        <w:ind w:left="5500" w:hanging="360"/>
      </w:pPr>
      <w:rPr>
        <w:rFonts w:ascii="Courier New" w:hAnsi="Courier New" w:cs="Courier New" w:hint="default"/>
      </w:rPr>
    </w:lvl>
    <w:lvl w:ilvl="8" w:tplc="08090005" w:tentative="1">
      <w:start w:val="1"/>
      <w:numFmt w:val="bullet"/>
      <w:lvlText w:val=""/>
      <w:lvlJc w:val="left"/>
      <w:pPr>
        <w:ind w:left="6220" w:hanging="360"/>
      </w:pPr>
      <w:rPr>
        <w:rFonts w:ascii="Wingdings" w:hAnsi="Wingdings" w:hint="default"/>
      </w:rPr>
    </w:lvl>
  </w:abstractNum>
  <w:abstractNum w:abstractNumId="7" w15:restartNumberingAfterBreak="0">
    <w:nsid w:val="67A87508"/>
    <w:multiLevelType w:val="hybridMultilevel"/>
    <w:tmpl w:val="B4EC5AD6"/>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3EA34E6"/>
    <w:multiLevelType w:val="hybridMultilevel"/>
    <w:tmpl w:val="308CF33C"/>
    <w:lvl w:ilvl="0" w:tplc="5336D1F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4"/>
  </w:num>
  <w:num w:numId="6">
    <w:abstractNumId w:val="0"/>
  </w:num>
  <w:num w:numId="7">
    <w:abstractNumId w:val="1"/>
  </w:num>
  <w:num w:numId="8">
    <w:abstractNumId w:val="8"/>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Wiertz, Raymond (R.)">
    <w15:presenceInfo w15:providerId="AD" w15:userId="S::rwi097@uwv.nl::df91270f-a485-4d0a-8a39-3113fbe60f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FAD"/>
    <w:rsid w:val="00012828"/>
    <w:rsid w:val="00033C7C"/>
    <w:rsid w:val="00053248"/>
    <w:rsid w:val="00094AED"/>
    <w:rsid w:val="00110A45"/>
    <w:rsid w:val="001172EB"/>
    <w:rsid w:val="0014498A"/>
    <w:rsid w:val="00155749"/>
    <w:rsid w:val="00191168"/>
    <w:rsid w:val="001A1AA5"/>
    <w:rsid w:val="001D35E2"/>
    <w:rsid w:val="001E0F4F"/>
    <w:rsid w:val="00205503"/>
    <w:rsid w:val="00213D6A"/>
    <w:rsid w:val="002F553C"/>
    <w:rsid w:val="00301649"/>
    <w:rsid w:val="003B3B25"/>
    <w:rsid w:val="003F0B59"/>
    <w:rsid w:val="00432088"/>
    <w:rsid w:val="004508E4"/>
    <w:rsid w:val="00490099"/>
    <w:rsid w:val="0049376C"/>
    <w:rsid w:val="00495C64"/>
    <w:rsid w:val="004A027D"/>
    <w:rsid w:val="004D2776"/>
    <w:rsid w:val="0051580D"/>
    <w:rsid w:val="005975CA"/>
    <w:rsid w:val="005F1F03"/>
    <w:rsid w:val="005F24C6"/>
    <w:rsid w:val="00630871"/>
    <w:rsid w:val="006376D2"/>
    <w:rsid w:val="006910D3"/>
    <w:rsid w:val="006977D5"/>
    <w:rsid w:val="006F5FA4"/>
    <w:rsid w:val="00702116"/>
    <w:rsid w:val="00710081"/>
    <w:rsid w:val="0071736E"/>
    <w:rsid w:val="007222BD"/>
    <w:rsid w:val="0076482F"/>
    <w:rsid w:val="007A3C39"/>
    <w:rsid w:val="008209BF"/>
    <w:rsid w:val="00825AEE"/>
    <w:rsid w:val="00860B51"/>
    <w:rsid w:val="00870FAD"/>
    <w:rsid w:val="008751FE"/>
    <w:rsid w:val="0089753B"/>
    <w:rsid w:val="008D7DE1"/>
    <w:rsid w:val="00902414"/>
    <w:rsid w:val="00943A6D"/>
    <w:rsid w:val="009D24EC"/>
    <w:rsid w:val="009F2A02"/>
    <w:rsid w:val="00A51993"/>
    <w:rsid w:val="00A5426C"/>
    <w:rsid w:val="00A91805"/>
    <w:rsid w:val="00AF6D35"/>
    <w:rsid w:val="00B30BE5"/>
    <w:rsid w:val="00B40AC5"/>
    <w:rsid w:val="00B45511"/>
    <w:rsid w:val="00B8209E"/>
    <w:rsid w:val="00B926B2"/>
    <w:rsid w:val="00BC6792"/>
    <w:rsid w:val="00BE5F65"/>
    <w:rsid w:val="00BF5F36"/>
    <w:rsid w:val="00CA5394"/>
    <w:rsid w:val="00CD3D97"/>
    <w:rsid w:val="00CE0979"/>
    <w:rsid w:val="00CE0999"/>
    <w:rsid w:val="00D00D7C"/>
    <w:rsid w:val="00D737E9"/>
    <w:rsid w:val="00D75BA9"/>
    <w:rsid w:val="00D92076"/>
    <w:rsid w:val="00DC2A95"/>
    <w:rsid w:val="00DC6C57"/>
    <w:rsid w:val="00DE54AB"/>
    <w:rsid w:val="00E12148"/>
    <w:rsid w:val="00E3283F"/>
    <w:rsid w:val="00E51C5A"/>
    <w:rsid w:val="00E53E94"/>
    <w:rsid w:val="00E54AB1"/>
    <w:rsid w:val="00E701D2"/>
    <w:rsid w:val="00E75E8E"/>
    <w:rsid w:val="00E80639"/>
    <w:rsid w:val="00E94518"/>
    <w:rsid w:val="00EB75BC"/>
    <w:rsid w:val="00EC0CF7"/>
    <w:rsid w:val="00F00A7E"/>
    <w:rsid w:val="00F04E76"/>
    <w:rsid w:val="00F208BB"/>
    <w:rsid w:val="00F523B9"/>
    <w:rsid w:val="00FA7758"/>
    <w:rsid w:val="00FB4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91B5"/>
  <w15:chartTrackingRefBased/>
  <w15:docId w15:val="{1E83BF63-6EFF-E54F-99D6-B2EF32503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0F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407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FA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70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0FAD"/>
    <w:pPr>
      <w:ind w:left="720"/>
      <w:contextualSpacing/>
    </w:pPr>
  </w:style>
  <w:style w:type="paragraph" w:styleId="NormalWeb">
    <w:name w:val="Normal (Web)"/>
    <w:basedOn w:val="Normal"/>
    <w:uiPriority w:val="99"/>
    <w:unhideWhenUsed/>
    <w:rsid w:val="00FA7758"/>
    <w:pPr>
      <w:spacing w:before="100" w:beforeAutospacing="1" w:after="100" w:afterAutospacing="1"/>
    </w:pPr>
    <w:rPr>
      <w:rFonts w:ascii="Times New Roman" w:eastAsia="Times New Roman" w:hAnsi="Times New Roman" w:cs="Times New Roman"/>
      <w:lang w:eastAsia="nl-NL"/>
    </w:rPr>
  </w:style>
  <w:style w:type="character" w:customStyle="1" w:styleId="Heading2Char">
    <w:name w:val="Heading 2 Char"/>
    <w:basedOn w:val="DefaultParagraphFont"/>
    <w:link w:val="Heading2"/>
    <w:uiPriority w:val="9"/>
    <w:rsid w:val="00FB40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DC6C57"/>
    <w:rPr>
      <w:color w:val="0563C1" w:themeColor="hyperlink"/>
      <w:u w:val="single"/>
    </w:rPr>
  </w:style>
  <w:style w:type="character" w:styleId="UnresolvedMention">
    <w:name w:val="Unresolved Mention"/>
    <w:basedOn w:val="DefaultParagraphFont"/>
    <w:uiPriority w:val="99"/>
    <w:semiHidden/>
    <w:unhideWhenUsed/>
    <w:rsid w:val="00DC6C57"/>
    <w:rPr>
      <w:color w:val="605E5C"/>
      <w:shd w:val="clear" w:color="auto" w:fill="E1DFDD"/>
    </w:rPr>
  </w:style>
  <w:style w:type="character" w:customStyle="1" w:styleId="wraplongtext">
    <w:name w:val="wraplongtext"/>
    <w:basedOn w:val="DefaultParagraphFont"/>
    <w:rsid w:val="00DC6C57"/>
  </w:style>
  <w:style w:type="paragraph" w:styleId="Header">
    <w:name w:val="header"/>
    <w:basedOn w:val="Normal"/>
    <w:link w:val="HeaderChar"/>
    <w:uiPriority w:val="99"/>
    <w:unhideWhenUsed/>
    <w:rsid w:val="00CA5394"/>
    <w:pPr>
      <w:tabs>
        <w:tab w:val="center" w:pos="4536"/>
        <w:tab w:val="right" w:pos="9072"/>
      </w:tabs>
    </w:pPr>
  </w:style>
  <w:style w:type="character" w:customStyle="1" w:styleId="HeaderChar">
    <w:name w:val="Header Char"/>
    <w:basedOn w:val="DefaultParagraphFont"/>
    <w:link w:val="Header"/>
    <w:uiPriority w:val="99"/>
    <w:rsid w:val="00CA5394"/>
  </w:style>
  <w:style w:type="paragraph" w:styleId="Footer">
    <w:name w:val="footer"/>
    <w:basedOn w:val="Normal"/>
    <w:link w:val="FooterChar"/>
    <w:uiPriority w:val="99"/>
    <w:unhideWhenUsed/>
    <w:rsid w:val="00CA5394"/>
    <w:pPr>
      <w:tabs>
        <w:tab w:val="center" w:pos="4536"/>
        <w:tab w:val="right" w:pos="9072"/>
      </w:tabs>
    </w:pPr>
  </w:style>
  <w:style w:type="character" w:customStyle="1" w:styleId="FooterChar">
    <w:name w:val="Footer Char"/>
    <w:basedOn w:val="DefaultParagraphFont"/>
    <w:link w:val="Footer"/>
    <w:uiPriority w:val="99"/>
    <w:rsid w:val="00CA5394"/>
  </w:style>
  <w:style w:type="paragraph" w:styleId="TOCHeading">
    <w:name w:val="TOC Heading"/>
    <w:basedOn w:val="Heading1"/>
    <w:next w:val="Normal"/>
    <w:uiPriority w:val="39"/>
    <w:unhideWhenUsed/>
    <w:qFormat/>
    <w:rsid w:val="007A3C39"/>
    <w:pPr>
      <w:spacing w:before="480" w:line="276" w:lineRule="auto"/>
      <w:outlineLvl w:val="9"/>
    </w:pPr>
    <w:rPr>
      <w:b/>
      <w:bCs/>
      <w:sz w:val="28"/>
      <w:szCs w:val="28"/>
      <w:lang w:eastAsia="nl-NL"/>
    </w:rPr>
  </w:style>
  <w:style w:type="paragraph" w:styleId="TOC1">
    <w:name w:val="toc 1"/>
    <w:basedOn w:val="Normal"/>
    <w:next w:val="Normal"/>
    <w:autoRedefine/>
    <w:uiPriority w:val="39"/>
    <w:unhideWhenUsed/>
    <w:rsid w:val="007A3C39"/>
    <w:pPr>
      <w:spacing w:before="240" w:after="120"/>
    </w:pPr>
    <w:rPr>
      <w:rFonts w:cstheme="minorHAnsi"/>
      <w:b/>
      <w:bCs/>
      <w:sz w:val="20"/>
      <w:szCs w:val="20"/>
    </w:rPr>
  </w:style>
  <w:style w:type="paragraph" w:styleId="TOC2">
    <w:name w:val="toc 2"/>
    <w:basedOn w:val="Normal"/>
    <w:next w:val="Normal"/>
    <w:autoRedefine/>
    <w:uiPriority w:val="39"/>
    <w:semiHidden/>
    <w:unhideWhenUsed/>
    <w:rsid w:val="007A3C39"/>
    <w:pPr>
      <w:spacing w:before="120"/>
      <w:ind w:left="240"/>
    </w:pPr>
    <w:rPr>
      <w:rFonts w:cstheme="minorHAnsi"/>
      <w:i/>
      <w:iCs/>
      <w:sz w:val="20"/>
      <w:szCs w:val="20"/>
    </w:rPr>
  </w:style>
  <w:style w:type="paragraph" w:styleId="TOC3">
    <w:name w:val="toc 3"/>
    <w:basedOn w:val="Normal"/>
    <w:next w:val="Normal"/>
    <w:autoRedefine/>
    <w:uiPriority w:val="39"/>
    <w:semiHidden/>
    <w:unhideWhenUsed/>
    <w:rsid w:val="007A3C39"/>
    <w:pPr>
      <w:ind w:left="480"/>
    </w:pPr>
    <w:rPr>
      <w:rFonts w:cstheme="minorHAnsi"/>
      <w:sz w:val="20"/>
      <w:szCs w:val="20"/>
    </w:rPr>
  </w:style>
  <w:style w:type="paragraph" w:styleId="TOC4">
    <w:name w:val="toc 4"/>
    <w:basedOn w:val="Normal"/>
    <w:next w:val="Normal"/>
    <w:autoRedefine/>
    <w:uiPriority w:val="39"/>
    <w:semiHidden/>
    <w:unhideWhenUsed/>
    <w:rsid w:val="007A3C39"/>
    <w:pPr>
      <w:ind w:left="720"/>
    </w:pPr>
    <w:rPr>
      <w:rFonts w:cstheme="minorHAnsi"/>
      <w:sz w:val="20"/>
      <w:szCs w:val="20"/>
    </w:rPr>
  </w:style>
  <w:style w:type="paragraph" w:styleId="TOC5">
    <w:name w:val="toc 5"/>
    <w:basedOn w:val="Normal"/>
    <w:next w:val="Normal"/>
    <w:autoRedefine/>
    <w:uiPriority w:val="39"/>
    <w:semiHidden/>
    <w:unhideWhenUsed/>
    <w:rsid w:val="007A3C39"/>
    <w:pPr>
      <w:ind w:left="960"/>
    </w:pPr>
    <w:rPr>
      <w:rFonts w:cstheme="minorHAnsi"/>
      <w:sz w:val="20"/>
      <w:szCs w:val="20"/>
    </w:rPr>
  </w:style>
  <w:style w:type="paragraph" w:styleId="TOC6">
    <w:name w:val="toc 6"/>
    <w:basedOn w:val="Normal"/>
    <w:next w:val="Normal"/>
    <w:autoRedefine/>
    <w:uiPriority w:val="39"/>
    <w:semiHidden/>
    <w:unhideWhenUsed/>
    <w:rsid w:val="007A3C39"/>
    <w:pPr>
      <w:ind w:left="1200"/>
    </w:pPr>
    <w:rPr>
      <w:rFonts w:cstheme="minorHAnsi"/>
      <w:sz w:val="20"/>
      <w:szCs w:val="20"/>
    </w:rPr>
  </w:style>
  <w:style w:type="paragraph" w:styleId="TOC7">
    <w:name w:val="toc 7"/>
    <w:basedOn w:val="Normal"/>
    <w:next w:val="Normal"/>
    <w:autoRedefine/>
    <w:uiPriority w:val="39"/>
    <w:semiHidden/>
    <w:unhideWhenUsed/>
    <w:rsid w:val="007A3C39"/>
    <w:pPr>
      <w:ind w:left="1440"/>
    </w:pPr>
    <w:rPr>
      <w:rFonts w:cstheme="minorHAnsi"/>
      <w:sz w:val="20"/>
      <w:szCs w:val="20"/>
    </w:rPr>
  </w:style>
  <w:style w:type="paragraph" w:styleId="TOC8">
    <w:name w:val="toc 8"/>
    <w:basedOn w:val="Normal"/>
    <w:next w:val="Normal"/>
    <w:autoRedefine/>
    <w:uiPriority w:val="39"/>
    <w:semiHidden/>
    <w:unhideWhenUsed/>
    <w:rsid w:val="007A3C39"/>
    <w:pPr>
      <w:ind w:left="1680"/>
    </w:pPr>
    <w:rPr>
      <w:rFonts w:cstheme="minorHAnsi"/>
      <w:sz w:val="20"/>
      <w:szCs w:val="20"/>
    </w:rPr>
  </w:style>
  <w:style w:type="paragraph" w:styleId="TOC9">
    <w:name w:val="toc 9"/>
    <w:basedOn w:val="Normal"/>
    <w:next w:val="Normal"/>
    <w:autoRedefine/>
    <w:uiPriority w:val="39"/>
    <w:semiHidden/>
    <w:unhideWhenUsed/>
    <w:rsid w:val="007A3C39"/>
    <w:pPr>
      <w:ind w:left="1920"/>
    </w:pPr>
    <w:rPr>
      <w:rFonts w:cstheme="minorHAnsi"/>
      <w:sz w:val="20"/>
      <w:szCs w:val="20"/>
    </w:rPr>
  </w:style>
  <w:style w:type="character" w:styleId="CommentReference">
    <w:name w:val="annotation reference"/>
    <w:basedOn w:val="DefaultParagraphFont"/>
    <w:uiPriority w:val="99"/>
    <w:semiHidden/>
    <w:unhideWhenUsed/>
    <w:rsid w:val="00495C64"/>
    <w:rPr>
      <w:sz w:val="16"/>
      <w:szCs w:val="16"/>
    </w:rPr>
  </w:style>
  <w:style w:type="paragraph" w:styleId="CommentText">
    <w:name w:val="annotation text"/>
    <w:basedOn w:val="Normal"/>
    <w:link w:val="CommentTextChar"/>
    <w:uiPriority w:val="99"/>
    <w:unhideWhenUsed/>
    <w:rsid w:val="00495C64"/>
    <w:rPr>
      <w:sz w:val="20"/>
      <w:szCs w:val="20"/>
    </w:rPr>
  </w:style>
  <w:style w:type="character" w:customStyle="1" w:styleId="CommentTextChar">
    <w:name w:val="Comment Text Char"/>
    <w:basedOn w:val="DefaultParagraphFont"/>
    <w:link w:val="CommentText"/>
    <w:uiPriority w:val="99"/>
    <w:rsid w:val="00495C64"/>
    <w:rPr>
      <w:sz w:val="20"/>
      <w:szCs w:val="20"/>
    </w:rPr>
  </w:style>
  <w:style w:type="paragraph" w:styleId="CommentSubject">
    <w:name w:val="annotation subject"/>
    <w:basedOn w:val="CommentText"/>
    <w:next w:val="CommentText"/>
    <w:link w:val="CommentSubjectChar"/>
    <w:uiPriority w:val="99"/>
    <w:semiHidden/>
    <w:unhideWhenUsed/>
    <w:rsid w:val="00495C64"/>
    <w:rPr>
      <w:b/>
      <w:bCs/>
    </w:rPr>
  </w:style>
  <w:style w:type="character" w:customStyle="1" w:styleId="CommentSubjectChar">
    <w:name w:val="Comment Subject Char"/>
    <w:basedOn w:val="CommentTextChar"/>
    <w:link w:val="CommentSubject"/>
    <w:uiPriority w:val="99"/>
    <w:semiHidden/>
    <w:rsid w:val="00495C6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661507">
      <w:bodyDiv w:val="1"/>
      <w:marLeft w:val="0"/>
      <w:marRight w:val="0"/>
      <w:marTop w:val="0"/>
      <w:marBottom w:val="0"/>
      <w:divBdr>
        <w:top w:val="none" w:sz="0" w:space="0" w:color="auto"/>
        <w:left w:val="none" w:sz="0" w:space="0" w:color="auto"/>
        <w:bottom w:val="none" w:sz="0" w:space="0" w:color="auto"/>
        <w:right w:val="none" w:sz="0" w:space="0" w:color="auto"/>
      </w:divBdr>
    </w:div>
    <w:div w:id="1810440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3556-25EC-104A-8CDE-75E447B6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12</Pages>
  <Words>2024</Words>
  <Characters>11539</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Bakker, Adriaan (A.)</dc:creator>
  <cp:keywords/>
  <dc:description/>
  <cp:lastModifiedBy>Wiertz, Raymond (R.)</cp:lastModifiedBy>
  <cp:revision>52</cp:revision>
  <dcterms:created xsi:type="dcterms:W3CDTF">2021-02-04T13:48:00Z</dcterms:created>
  <dcterms:modified xsi:type="dcterms:W3CDTF">2021-02-10T09:44:00Z</dcterms:modified>
</cp:coreProperties>
</file>