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Look w:val="04A0" w:firstRow="1" w:lastRow="0" w:firstColumn="1" w:lastColumn="0" w:noHBand="0" w:noVBand="1"/>
      </w:tblPr>
      <w:tblGrid>
        <w:gridCol w:w="4531"/>
        <w:gridCol w:w="4531"/>
      </w:tblGrid>
      <w:tr w:rsidR="00F10F71" w14:paraId="484CF636" w14:textId="77777777" w:rsidTr="005A1C17">
        <w:tc>
          <w:tcPr>
            <w:tcW w:w="4531" w:type="dxa"/>
          </w:tcPr>
          <w:p w14:paraId="373200D1" w14:textId="77777777" w:rsidR="00F10F71" w:rsidRDefault="00F10F71" w:rsidP="005A1C17">
            <w:r>
              <w:t>Versie</w:t>
            </w:r>
          </w:p>
        </w:tc>
        <w:tc>
          <w:tcPr>
            <w:tcW w:w="4531" w:type="dxa"/>
          </w:tcPr>
          <w:p w14:paraId="14562819" w14:textId="77777777" w:rsidR="00F10F71" w:rsidRDefault="00F10F71" w:rsidP="005A1C17">
            <w:r>
              <w:t>1.02</w:t>
            </w:r>
          </w:p>
        </w:tc>
      </w:tr>
      <w:tr w:rsidR="00F10F71" w14:paraId="5C00ACA2" w14:textId="77777777" w:rsidTr="005A1C17">
        <w:tc>
          <w:tcPr>
            <w:tcW w:w="4531" w:type="dxa"/>
          </w:tcPr>
          <w:p w14:paraId="4B8E591F" w14:textId="77777777" w:rsidR="00F10F71" w:rsidRDefault="00F10F71" w:rsidP="005A1C17">
            <w:r>
              <w:t>Datum</w:t>
            </w:r>
          </w:p>
        </w:tc>
        <w:tc>
          <w:tcPr>
            <w:tcW w:w="4531" w:type="dxa"/>
          </w:tcPr>
          <w:p w14:paraId="2EFDDC7E" w14:textId="77777777" w:rsidR="00F10F71" w:rsidRDefault="00F10F71" w:rsidP="005A1C17">
            <w:r>
              <w:t>24 nov 2020</w:t>
            </w:r>
          </w:p>
        </w:tc>
      </w:tr>
      <w:tr w:rsidR="00F10F71" w14:paraId="04832741" w14:textId="77777777" w:rsidTr="005A1C17">
        <w:tc>
          <w:tcPr>
            <w:tcW w:w="4531" w:type="dxa"/>
          </w:tcPr>
          <w:p w14:paraId="20EB9B0B" w14:textId="77777777" w:rsidR="00F10F71" w:rsidRDefault="00F10F71" w:rsidP="005A1C17">
            <w:r>
              <w:t>Titel</w:t>
            </w:r>
          </w:p>
        </w:tc>
        <w:tc>
          <w:tcPr>
            <w:tcW w:w="4531" w:type="dxa"/>
          </w:tcPr>
          <w:p w14:paraId="09A7C6D2" w14:textId="77777777" w:rsidR="00F10F71" w:rsidRDefault="00F10F71" w:rsidP="005A1C17">
            <w:r>
              <w:t xml:space="preserve">Beschrijving </w:t>
            </w:r>
            <w:proofErr w:type="gramStart"/>
            <w:r>
              <w:t>API gateway</w:t>
            </w:r>
            <w:proofErr w:type="gramEnd"/>
          </w:p>
        </w:tc>
      </w:tr>
      <w:tr w:rsidR="00F10F71" w14:paraId="171240EE" w14:textId="77777777" w:rsidTr="005A1C17">
        <w:tc>
          <w:tcPr>
            <w:tcW w:w="4531" w:type="dxa"/>
          </w:tcPr>
          <w:p w14:paraId="3685AE99" w14:textId="77777777" w:rsidR="00F10F71" w:rsidRDefault="00F10F71" w:rsidP="005A1C17">
            <w:r>
              <w:t>Auteur(s)</w:t>
            </w:r>
          </w:p>
        </w:tc>
        <w:tc>
          <w:tcPr>
            <w:tcW w:w="4531" w:type="dxa"/>
          </w:tcPr>
          <w:p w14:paraId="4187F016" w14:textId="77777777" w:rsidR="00F10F71" w:rsidRDefault="00F10F71" w:rsidP="005A1C17">
            <w:proofErr w:type="spellStart"/>
            <w:r>
              <w:t>Zino</w:t>
            </w:r>
            <w:proofErr w:type="spellEnd"/>
            <w:r>
              <w:t xml:space="preserve"> </w:t>
            </w:r>
            <w:proofErr w:type="spellStart"/>
            <w:r>
              <w:t>Onomiwo</w:t>
            </w:r>
            <w:proofErr w:type="spellEnd"/>
            <w:r>
              <w:t>, Henk Smit</w:t>
            </w:r>
          </w:p>
        </w:tc>
      </w:tr>
    </w:tbl>
    <w:p w14:paraId="608DFD92" w14:textId="77777777" w:rsidR="00F10F71" w:rsidRDefault="00F10F71" w:rsidP="00F10F71">
      <w:pPr>
        <w:pStyle w:val="Kop1"/>
      </w:pPr>
      <w:r>
        <w:t xml:space="preserve">Technisch Ontwerp van </w:t>
      </w:r>
      <w:proofErr w:type="gramStart"/>
      <w:r>
        <w:t>de  API</w:t>
      </w:r>
      <w:proofErr w:type="gramEnd"/>
      <w:r>
        <w:t>-gateway:</w:t>
      </w:r>
    </w:p>
    <w:p w14:paraId="3B963C4B" w14:textId="77777777" w:rsidR="003B73B8" w:rsidRDefault="003B73B8" w:rsidP="003B73B8"/>
    <w:p w14:paraId="5EE0634C" w14:textId="77777777" w:rsidR="00F10F71" w:rsidRDefault="00F10F71" w:rsidP="00F10F71">
      <w:r>
        <w:t xml:space="preserve">Nog te beschrijven </w:t>
      </w:r>
      <w:proofErr w:type="gramStart"/>
      <w:r>
        <w:t>volgens  de</w:t>
      </w:r>
      <w:proofErr w:type="gramEnd"/>
      <w:r>
        <w:t xml:space="preserve"> laatste inzichten </w:t>
      </w:r>
    </w:p>
    <w:p w14:paraId="614E4980" w14:textId="77777777" w:rsidR="00F10F71" w:rsidRDefault="00F10F71" w:rsidP="00F10F71">
      <w:pPr>
        <w:pStyle w:val="Lijstalinea"/>
        <w:numPr>
          <w:ilvl w:val="0"/>
          <w:numId w:val="1"/>
        </w:numPr>
      </w:pPr>
      <w:proofErr w:type="spellStart"/>
      <w:r>
        <w:t>Endpoint</w:t>
      </w:r>
      <w:proofErr w:type="spellEnd"/>
      <w:r>
        <w:t>(s) (http) en de bijbehorende deelschema’s per informatieservice</w:t>
      </w:r>
    </w:p>
    <w:p w14:paraId="1366AD1D" w14:textId="77777777" w:rsidR="00F10F71" w:rsidRDefault="00F10F71" w:rsidP="00F10F71">
      <w:pPr>
        <w:pStyle w:val="Lijstalinea"/>
        <w:numPr>
          <w:ilvl w:val="0"/>
          <w:numId w:val="1"/>
        </w:numPr>
      </w:pPr>
      <w:r>
        <w:t xml:space="preserve">Microservice per </w:t>
      </w:r>
      <w:proofErr w:type="spellStart"/>
      <w:r>
        <w:t>endpoint</w:t>
      </w:r>
      <w:proofErr w:type="spellEnd"/>
    </w:p>
    <w:p w14:paraId="650BDD71" w14:textId="77777777" w:rsidR="00F10F71" w:rsidRDefault="00F10F71" w:rsidP="00F10F71">
      <w:pPr>
        <w:pStyle w:val="Lijstalinea"/>
        <w:numPr>
          <w:ilvl w:val="0"/>
          <w:numId w:val="1"/>
        </w:numPr>
      </w:pPr>
      <w:r>
        <w:t>Tool om deelschema’s te genereren vanuit configuratiebestand(en)</w:t>
      </w:r>
    </w:p>
    <w:p w14:paraId="133B22D4" w14:textId="268B00B8" w:rsidR="00F10F71" w:rsidRDefault="00F10F71" w:rsidP="00F10F71">
      <w:pPr>
        <w:pStyle w:val="Lijstalinea"/>
        <w:numPr>
          <w:ilvl w:val="0"/>
          <w:numId w:val="1"/>
        </w:numPr>
      </w:pPr>
      <w:r>
        <w:t>Beschrijving configuratiebestanden voor informatieservice versus bericht/gegeven (</w:t>
      </w:r>
      <w:r w:rsidR="00200927">
        <w:t>E</w:t>
      </w:r>
      <w:r>
        <w:t xml:space="preserve">xcel sheet) opbouw </w:t>
      </w:r>
    </w:p>
    <w:p w14:paraId="5EB3CC45" w14:textId="3C226E1B" w:rsidR="00F10F71" w:rsidRDefault="00F10F71" w:rsidP="00F10F71">
      <w:pPr>
        <w:pStyle w:val="Lijstalinea"/>
        <w:numPr>
          <w:ilvl w:val="0"/>
          <w:numId w:val="1"/>
        </w:numPr>
      </w:pPr>
      <w:proofErr w:type="spellStart"/>
      <w:r>
        <w:t>Use</w:t>
      </w:r>
      <w:proofErr w:type="spellEnd"/>
      <w:r w:rsidR="00200927">
        <w:t>-</w:t>
      </w:r>
      <w:r>
        <w:t>case verwerk</w:t>
      </w:r>
      <w:r w:rsidR="00200927">
        <w:t>t</w:t>
      </w:r>
      <w:r>
        <w:t xml:space="preserve"> </w:t>
      </w:r>
      <w:proofErr w:type="spellStart"/>
      <w:r>
        <w:t>request</w:t>
      </w:r>
      <w:proofErr w:type="spellEnd"/>
      <w:r>
        <w:t xml:space="preserve"> </w:t>
      </w:r>
      <w:r w:rsidR="00200927">
        <w:t>voor</w:t>
      </w:r>
      <w:r>
        <w:t xml:space="preserve"> gegeven informatieservice</w:t>
      </w:r>
    </w:p>
    <w:p w14:paraId="32B0682E" w14:textId="77777777" w:rsidR="00F10F71" w:rsidRDefault="00F10F71" w:rsidP="00F10F71">
      <w:pPr>
        <w:pStyle w:val="Lijstalinea"/>
        <w:numPr>
          <w:ilvl w:val="0"/>
          <w:numId w:val="1"/>
        </w:numPr>
      </w:pPr>
      <w:r>
        <w:t xml:space="preserve">Leveringsvoorwaarden </w:t>
      </w:r>
    </w:p>
    <w:p w14:paraId="349982E1" w14:textId="77777777" w:rsidR="00F10F71" w:rsidRDefault="00F10F71" w:rsidP="00F10F71">
      <w:pPr>
        <w:pStyle w:val="Lijstalinea"/>
        <w:numPr>
          <w:ilvl w:val="1"/>
          <w:numId w:val="1"/>
        </w:numPr>
      </w:pPr>
      <w:r>
        <w:t>Waar komen ze terecht</w:t>
      </w:r>
    </w:p>
    <w:p w14:paraId="003EC73C" w14:textId="77777777" w:rsidR="00F10F71" w:rsidRDefault="00F10F71" w:rsidP="00F10F71">
      <w:pPr>
        <w:pStyle w:val="Lijstalinea"/>
        <w:numPr>
          <w:ilvl w:val="1"/>
          <w:numId w:val="1"/>
        </w:numPr>
      </w:pPr>
      <w:r>
        <w:t>Wat moet het doen</w:t>
      </w:r>
    </w:p>
    <w:p w14:paraId="036E05F1" w14:textId="77777777" w:rsidR="00F10F71" w:rsidRDefault="00F10F71" w:rsidP="00F10F71">
      <w:pPr>
        <w:pStyle w:val="Lijstalinea"/>
        <w:numPr>
          <w:ilvl w:val="1"/>
          <w:numId w:val="1"/>
        </w:numPr>
      </w:pPr>
      <w:r>
        <w:t>Distributie</w:t>
      </w:r>
    </w:p>
    <w:p w14:paraId="2EE6AA6C" w14:textId="77777777" w:rsidR="00F10F71" w:rsidRDefault="00F10F71" w:rsidP="00F10F71">
      <w:pPr>
        <w:pStyle w:val="Lijstalinea"/>
        <w:numPr>
          <w:ilvl w:val="1"/>
          <w:numId w:val="1"/>
        </w:numPr>
      </w:pPr>
      <w:r>
        <w:t>Hoe leggen wij dit vast: Configuratie, Database</w:t>
      </w:r>
    </w:p>
    <w:p w14:paraId="22948A58" w14:textId="77777777" w:rsidR="003B73B8" w:rsidRDefault="003B73B8" w:rsidP="003B73B8">
      <w:pPr>
        <w:pStyle w:val="Kop1"/>
      </w:pPr>
      <w:r>
        <w:t>Doel en Verwerking</w:t>
      </w:r>
    </w:p>
    <w:p w14:paraId="378C1DB9" w14:textId="77777777" w:rsidR="004B6F5E" w:rsidRDefault="004B6F5E" w:rsidP="004B6F5E"/>
    <w:p w14:paraId="64BAC767" w14:textId="77777777" w:rsidR="0092701E" w:rsidRDefault="004B6F5E" w:rsidP="004B6F5E">
      <w:r>
        <w:t xml:space="preserve">De API-gateway is een microservice om </w:t>
      </w:r>
      <w:r w:rsidR="00511573">
        <w:t xml:space="preserve">een </w:t>
      </w:r>
      <w:r>
        <w:t>GraphQL aanvra</w:t>
      </w:r>
      <w:r w:rsidR="00937B91">
        <w:t xml:space="preserve">ag </w:t>
      </w:r>
      <w:r>
        <w:t xml:space="preserve">te ontvangen, te verwerken en een correct antwoord </w:t>
      </w:r>
      <w:r w:rsidR="001A1490">
        <w:t>in JSON</w:t>
      </w:r>
      <w:r w:rsidR="00FD2CA4">
        <w:t>-</w:t>
      </w:r>
      <w:r w:rsidR="001A1490">
        <w:t xml:space="preserve">formaat </w:t>
      </w:r>
      <w:r>
        <w:t>terug te sturen.</w:t>
      </w:r>
      <w:r w:rsidR="00511573">
        <w:t xml:space="preserve"> </w:t>
      </w:r>
    </w:p>
    <w:p w14:paraId="1BFB1732" w14:textId="77777777" w:rsidR="0092701E" w:rsidRDefault="0092701E" w:rsidP="004B6F5E"/>
    <w:p w14:paraId="155D0E30" w14:textId="1F2865B5" w:rsidR="00511573" w:rsidRDefault="0092701E" w:rsidP="0092701E">
      <w:r>
        <w:t xml:space="preserve">Het TWI </w:t>
      </w:r>
      <w:proofErr w:type="spellStart"/>
      <w:r>
        <w:t>infomatie</w:t>
      </w:r>
      <w:proofErr w:type="spellEnd"/>
      <w:r>
        <w:t xml:space="preserve"> </w:t>
      </w:r>
      <w:proofErr w:type="spellStart"/>
      <w:r>
        <w:t>platfom</w:t>
      </w:r>
      <w:proofErr w:type="spellEnd"/>
      <w:r>
        <w:t xml:space="preserve"> bevat meerdere informatie-services. Elke informatie-service </w:t>
      </w:r>
      <w:r w:rsidR="00834BB5">
        <w:t>i</w:t>
      </w:r>
      <w:r>
        <w:t xml:space="preserve">s gekoppeld aan een eigen API-gateway. </w:t>
      </w:r>
    </w:p>
    <w:p w14:paraId="2DF601F5" w14:textId="77777777" w:rsidR="00511573" w:rsidRDefault="00511573" w:rsidP="004B6F5E"/>
    <w:p w14:paraId="51B5E886" w14:textId="46603487" w:rsidR="00BC2108" w:rsidRDefault="00511573" w:rsidP="004B6F5E">
      <w:r>
        <w:t xml:space="preserve">Een aanvraag wordt ontvangen via één enkel GraphQL HTTP </w:t>
      </w:r>
      <w:proofErr w:type="spellStart"/>
      <w:r>
        <w:t>endpoint</w:t>
      </w:r>
      <w:proofErr w:type="spellEnd"/>
      <w:r>
        <w:t xml:space="preserve">. Dit </w:t>
      </w:r>
      <w:proofErr w:type="spellStart"/>
      <w:r>
        <w:t>endpoint</w:t>
      </w:r>
      <w:proofErr w:type="spellEnd"/>
      <w:r>
        <w:t xml:space="preserve"> verwacht een POST </w:t>
      </w:r>
      <w:proofErr w:type="spellStart"/>
      <w:r>
        <w:t>request</w:t>
      </w:r>
      <w:proofErr w:type="spellEnd"/>
      <w:r>
        <w:t xml:space="preserve"> met correcte headers en een body. Er worden twee headers verwacht. De eerste header specifieert de afnemer met als sleutel: “</w:t>
      </w:r>
      <w:proofErr w:type="spellStart"/>
      <w:r>
        <w:t>oin</w:t>
      </w:r>
      <w:proofErr w:type="spellEnd"/>
      <w:r>
        <w:t xml:space="preserve">” en een string als waarde. De tweede header specifieert om welke information service het gaat met als sleutel: “service” en een </w:t>
      </w:r>
      <w:r w:rsidR="00FF626F">
        <w:t xml:space="preserve">identificatie </w:t>
      </w:r>
      <w:r>
        <w:t xml:space="preserve">string </w:t>
      </w:r>
      <w:r w:rsidR="00FF626F">
        <w:t xml:space="preserve">in UTF-8 </w:t>
      </w:r>
      <w:r>
        <w:t>als waarde</w:t>
      </w:r>
      <w:r w:rsidR="00BC2108">
        <w:t xml:space="preserve">. </w:t>
      </w:r>
    </w:p>
    <w:p w14:paraId="4AA63253" w14:textId="77777777" w:rsidR="00BC2108" w:rsidRDefault="00937B91" w:rsidP="004B6F5E">
      <w:r>
        <w:t>Anders dan de headers, verwacht h</w:t>
      </w:r>
      <w:r w:rsidR="00BC2108">
        <w:t xml:space="preserve">et HTTP </w:t>
      </w:r>
      <w:proofErr w:type="spellStart"/>
      <w:r w:rsidR="00BC2108">
        <w:t>endpoint</w:t>
      </w:r>
      <w:proofErr w:type="spellEnd"/>
      <w:r w:rsidR="00BC2108">
        <w:t xml:space="preserve"> een aanvraag zoals in de GraphQL specificatie </w:t>
      </w:r>
      <w:r>
        <w:t>be</w:t>
      </w:r>
      <w:r w:rsidR="00BC2108">
        <w:t xml:space="preserve">schreven is. Zie </w:t>
      </w:r>
      <w:hyperlink r:id="rId6" w:anchor="post-request" w:history="1">
        <w:r w:rsidR="00BC2108" w:rsidRPr="00496560">
          <w:rPr>
            <w:rStyle w:val="Hyperlink"/>
          </w:rPr>
          <w:t>https://graphql.org/learn/serving-over-http/#post-request</w:t>
        </w:r>
      </w:hyperlink>
      <w:r w:rsidR="00BC2108">
        <w:t>.</w:t>
      </w:r>
    </w:p>
    <w:p w14:paraId="64E5653B" w14:textId="77777777" w:rsidR="00BC2108" w:rsidRDefault="00BC2108" w:rsidP="004B6F5E"/>
    <w:p w14:paraId="4F69626C" w14:textId="5A9D917F" w:rsidR="008423BA" w:rsidRDefault="00CF0F68" w:rsidP="00BA6A77">
      <w:r>
        <w:t>Nadat een a</w:t>
      </w:r>
      <w:r w:rsidR="00BC2108">
        <w:t xml:space="preserve">anvraag </w:t>
      </w:r>
      <w:r>
        <w:t xml:space="preserve">is </w:t>
      </w:r>
      <w:r w:rsidR="00BC2108">
        <w:t xml:space="preserve">ontvangen </w:t>
      </w:r>
      <w:r>
        <w:t xml:space="preserve">zal het verwerkt moeten worden om de vraag om gegevens te beantwoorden. </w:t>
      </w:r>
      <w:r w:rsidR="006C4D27">
        <w:t xml:space="preserve">Dit wordt gedaan met behulp </w:t>
      </w:r>
      <w:r w:rsidR="007E4A25">
        <w:t xml:space="preserve">van de </w:t>
      </w:r>
      <w:proofErr w:type="spellStart"/>
      <w:r w:rsidR="006C4D27">
        <w:t>datafetchers</w:t>
      </w:r>
      <w:proofErr w:type="spellEnd"/>
      <w:r w:rsidR="007E4A25">
        <w:t xml:space="preserve"> binnen de API-gateway</w:t>
      </w:r>
      <w:r w:rsidR="006C4D27">
        <w:t xml:space="preserve">. De </w:t>
      </w:r>
      <w:proofErr w:type="spellStart"/>
      <w:r w:rsidR="006C4D27">
        <w:t>datafetchers</w:t>
      </w:r>
      <w:proofErr w:type="spellEnd"/>
      <w:r w:rsidR="006C4D27">
        <w:t xml:space="preserve"> </w:t>
      </w:r>
      <w:r w:rsidR="00DC25AA">
        <w:t>is een object, met als doel het op</w:t>
      </w:r>
      <w:r>
        <w:t>ha</w:t>
      </w:r>
      <w:r w:rsidR="006C4D27">
        <w:t>len</w:t>
      </w:r>
      <w:r>
        <w:t xml:space="preserve"> gegevens uit de SUWI-broker</w:t>
      </w:r>
      <w:r w:rsidR="006C4D27">
        <w:t xml:space="preserve">. </w:t>
      </w:r>
      <w:r>
        <w:t xml:space="preserve">Elke </w:t>
      </w:r>
      <w:r w:rsidR="006C4D27">
        <w:t xml:space="preserve">afzonderlijke </w:t>
      </w:r>
      <w:proofErr w:type="spellStart"/>
      <w:r>
        <w:t>datafetcher</w:t>
      </w:r>
      <w:proofErr w:type="spellEnd"/>
      <w:r>
        <w:t xml:space="preserve"> </w:t>
      </w:r>
      <w:r w:rsidR="006C4D27">
        <w:t xml:space="preserve">is beperkt tot het opvragen van één enkel soort SUWI bericht. </w:t>
      </w:r>
      <w:r w:rsidR="00BA6A77">
        <w:t xml:space="preserve">De </w:t>
      </w:r>
      <w:proofErr w:type="spellStart"/>
      <w:r w:rsidR="00BA6A77">
        <w:t>datafetcher</w:t>
      </w:r>
      <w:proofErr w:type="spellEnd"/>
      <w:r w:rsidR="00BA6A77">
        <w:t xml:space="preserve"> vraagt de gegevens op van een </w:t>
      </w:r>
      <w:proofErr w:type="spellStart"/>
      <w:r w:rsidR="00BA6A77">
        <w:t>Translator</w:t>
      </w:r>
      <w:proofErr w:type="spellEnd"/>
      <w:r w:rsidR="00BA6A77">
        <w:t xml:space="preserve"> microservice die het bericht van de broker opvraagt. De communicatie tussen de </w:t>
      </w:r>
      <w:proofErr w:type="spellStart"/>
      <w:r w:rsidR="00BA6A77">
        <w:t>datafetcher</w:t>
      </w:r>
      <w:proofErr w:type="spellEnd"/>
      <w:r w:rsidR="00BA6A77">
        <w:t xml:space="preserve"> en de </w:t>
      </w:r>
      <w:proofErr w:type="spellStart"/>
      <w:r w:rsidR="00A749C3">
        <w:t>T</w:t>
      </w:r>
      <w:r w:rsidR="00BA6A77">
        <w:t>ranslator</w:t>
      </w:r>
      <w:proofErr w:type="spellEnd"/>
      <w:r w:rsidR="00BA6A77">
        <w:t xml:space="preserve"> is geabstraheerd in een </w:t>
      </w:r>
      <w:proofErr w:type="spellStart"/>
      <w:r w:rsidR="00BA6A77">
        <w:t>ServiceStub</w:t>
      </w:r>
      <w:proofErr w:type="spellEnd"/>
      <w:r w:rsidR="00BA6A77">
        <w:t xml:space="preserve"> object</w:t>
      </w:r>
      <w:r w:rsidR="002D3CA3">
        <w:t>, dit object neemt als input de parameters die de broker verwacht in een aanvraag</w:t>
      </w:r>
      <w:r w:rsidR="004C2621">
        <w:t>.</w:t>
      </w:r>
    </w:p>
    <w:p w14:paraId="18F1A8D8" w14:textId="77777777" w:rsidR="008423BA" w:rsidRDefault="008423BA" w:rsidP="00CF0F68"/>
    <w:p w14:paraId="64E96295" w14:textId="7295CD0B" w:rsidR="008423BA" w:rsidRDefault="008423BA" w:rsidP="00CF0F68">
      <w:r>
        <w:t>Met het oog op de toekomst en kernwaarden van BKWI</w:t>
      </w:r>
      <w:r w:rsidR="00A35BC2">
        <w:t xml:space="preserve"> met betrekking tot hergebruik en flexibiliteit,</w:t>
      </w:r>
      <w:r>
        <w:t xml:space="preserve"> is besloten om </w:t>
      </w:r>
      <w:proofErr w:type="spellStart"/>
      <w:r>
        <w:t>Translator</w:t>
      </w:r>
      <w:proofErr w:type="spellEnd"/>
      <w:r>
        <w:t xml:space="preserve"> microservices te bouwen</w:t>
      </w:r>
      <w:r w:rsidR="00350542">
        <w:t xml:space="preserve">. Dit geeft </w:t>
      </w:r>
      <w:r>
        <w:t xml:space="preserve">ontwikkelaars de </w:t>
      </w:r>
      <w:r>
        <w:lastRenderedPageBreak/>
        <w:t xml:space="preserve">mogelijkheid geeft om SUWI-berichten op te vragen met het </w:t>
      </w:r>
      <w:proofErr w:type="spellStart"/>
      <w:r>
        <w:t>gRPC</w:t>
      </w:r>
      <w:proofErr w:type="spellEnd"/>
      <w:r>
        <w:t xml:space="preserve"> protocol</w:t>
      </w:r>
      <w:r w:rsidR="00350542">
        <w:t>, binnen het TWI-project maar ook daarbuiten.</w:t>
      </w:r>
      <w:r>
        <w:t xml:space="preserve"> Een bevraging met </w:t>
      </w:r>
      <w:proofErr w:type="spellStart"/>
      <w:r>
        <w:t>gRPC</w:t>
      </w:r>
      <w:proofErr w:type="spellEnd"/>
      <w:r>
        <w:t xml:space="preserve"> aan de </w:t>
      </w:r>
      <w:proofErr w:type="spellStart"/>
      <w:r>
        <w:t>Translator</w:t>
      </w:r>
      <w:proofErr w:type="spellEnd"/>
      <w:r>
        <w:t xml:space="preserve"> wordt doorverbonden als SOAP aanvraag aan de broker. Vervolgens wordt het antwoord van de broker, in SOAP formaat, in de </w:t>
      </w:r>
      <w:proofErr w:type="spellStart"/>
      <w:r>
        <w:t>Translator</w:t>
      </w:r>
      <w:proofErr w:type="spellEnd"/>
      <w:r>
        <w:t xml:space="preserve"> omgezet tot een </w:t>
      </w:r>
      <w:proofErr w:type="spellStart"/>
      <w:r>
        <w:t>gRPC</w:t>
      </w:r>
      <w:proofErr w:type="spellEnd"/>
      <w:r>
        <w:t xml:space="preserve"> antwoord.</w:t>
      </w:r>
    </w:p>
    <w:p w14:paraId="6877DD9F" w14:textId="269A553C" w:rsidR="008423BA" w:rsidRDefault="008423BA" w:rsidP="00CF0F68">
      <w:proofErr w:type="spellStart"/>
      <w:r>
        <w:t>Datafetchers</w:t>
      </w:r>
      <w:proofErr w:type="spellEnd"/>
      <w:r>
        <w:t xml:space="preserve"> zijn niet afhankelijk van elkander. Als een aanvraag meerdere </w:t>
      </w:r>
      <w:proofErr w:type="spellStart"/>
      <w:r>
        <w:t>datafetchers</w:t>
      </w:r>
      <w:proofErr w:type="spellEnd"/>
      <w:r>
        <w:t xml:space="preserve"> gebruikt, dan kunnen deze in parallel </w:t>
      </w:r>
      <w:r w:rsidR="00A23BF6">
        <w:t>draaien zonder bijkomstigheden zoals race-</w:t>
      </w:r>
      <w:proofErr w:type="spellStart"/>
      <w:r w:rsidR="00A23BF6">
        <w:t>conditions</w:t>
      </w:r>
      <w:proofErr w:type="spellEnd"/>
      <w:r w:rsidR="00A23BF6">
        <w:t>.</w:t>
      </w:r>
    </w:p>
    <w:p w14:paraId="09C4B6D7" w14:textId="5AA719FD" w:rsidR="00207081" w:rsidRDefault="00207081" w:rsidP="00CF0F68"/>
    <w:p w14:paraId="45D2C17A" w14:textId="68E31E64" w:rsidR="00851FAB" w:rsidRDefault="00207081" w:rsidP="00CF0F68">
      <w:r>
        <w:t xml:space="preserve">Nadat een </w:t>
      </w:r>
      <w:proofErr w:type="spellStart"/>
      <w:r>
        <w:t>datafetchers</w:t>
      </w:r>
      <w:proofErr w:type="spellEnd"/>
      <w:r>
        <w:t xml:space="preserve"> voltooid is met het ophalen van diens gegevens worden de gegevens vertaald vanuit het </w:t>
      </w:r>
      <w:proofErr w:type="spellStart"/>
      <w:r>
        <w:t>gRPC</w:t>
      </w:r>
      <w:proofErr w:type="spellEnd"/>
      <w:r>
        <w:t xml:space="preserve"> protocol</w:t>
      </w:r>
      <w:r w:rsidR="00B400DF">
        <w:t>, in protobuf,</w:t>
      </w:r>
      <w:r>
        <w:t xml:space="preserve"> naar een POJO dat gebruikt kan worden in de GraphQL-engine. Deze vertaalslag gebeurt met </w:t>
      </w:r>
      <w:proofErr w:type="spellStart"/>
      <w:r>
        <w:t>mapper</w:t>
      </w:r>
      <w:proofErr w:type="spellEnd"/>
      <w:r>
        <w:t xml:space="preserve">-functies die gegenereerd worden met behulp van </w:t>
      </w:r>
      <w:proofErr w:type="spellStart"/>
      <w:r>
        <w:t>MapStruct</w:t>
      </w:r>
      <w:proofErr w:type="spellEnd"/>
      <w:r>
        <w:t>.</w:t>
      </w:r>
      <w:r w:rsidR="00055701">
        <w:t xml:space="preserve"> </w:t>
      </w:r>
      <w:r w:rsidR="00851FAB">
        <w:t>De uiteindelijk vertaalde gegevens worden verzameld door een GraphQL-engine</w:t>
      </w:r>
      <w:r w:rsidR="00055701">
        <w:t xml:space="preserve"> dat de opgevraagde gegevens in een JSON-object verzameld</w:t>
      </w:r>
      <w:r w:rsidR="00995751">
        <w:t xml:space="preserve"> en teruggestuurd als antwoord</w:t>
      </w:r>
      <w:r w:rsidR="00FC7D12">
        <w:t xml:space="preserve"> aan de aanvrager</w:t>
      </w:r>
      <w:r w:rsidR="00995751">
        <w:t>.</w:t>
      </w:r>
      <w:r w:rsidR="00FC7D12">
        <w:t xml:space="preserve"> </w:t>
      </w:r>
    </w:p>
    <w:p w14:paraId="2338F0FA" w14:textId="7DC8DF6C" w:rsidR="00B400DF" w:rsidRDefault="00B400DF" w:rsidP="00CF0F68"/>
    <w:p w14:paraId="1E3029E6" w14:textId="6EC0DA71" w:rsidR="00B400DF" w:rsidRDefault="00F905D7" w:rsidP="00CF0F68">
      <w:r>
        <w:t>D</w:t>
      </w:r>
      <w:r w:rsidR="00B400DF">
        <w:t xml:space="preserve">e vertaalslag </w:t>
      </w:r>
      <w:r>
        <w:t xml:space="preserve">moet worden </w:t>
      </w:r>
      <w:r w:rsidR="00B400DF">
        <w:t xml:space="preserve">uitgevoerd </w:t>
      </w:r>
      <w:r>
        <w:t>om</w:t>
      </w:r>
      <w:r w:rsidR="00B400DF">
        <w:t xml:space="preserve">dat GraphQL objecten en Protobuf objecten een </w:t>
      </w:r>
      <w:r w:rsidR="0057063F">
        <w:t xml:space="preserve">andere benaming strategie aanhouden met betrekking tot lijsten. </w:t>
      </w:r>
    </w:p>
    <w:p w14:paraId="5E5DCB49" w14:textId="209430FB" w:rsidR="00C136AC" w:rsidRDefault="0057063F" w:rsidP="00CF0F68">
      <w:r>
        <w:t xml:space="preserve">De GraphQL Engine gebruikt </w:t>
      </w:r>
      <w:proofErr w:type="spellStart"/>
      <w:r>
        <w:t>java</w:t>
      </w:r>
      <w:proofErr w:type="spellEnd"/>
      <w:r>
        <w:t xml:space="preserve"> introspectie en verwacht dat </w:t>
      </w:r>
      <w:r w:rsidR="00EA2F16">
        <w:t xml:space="preserve">een boom van </w:t>
      </w:r>
      <w:r>
        <w:t xml:space="preserve">objecten dezelfde velden hebben zoals gespecifieerd in het GraphQL schema. De Protobuf objecten hebben niet dezelfde </w:t>
      </w:r>
      <w:r w:rsidR="00112526">
        <w:t>benaming van velden</w:t>
      </w:r>
      <w:r>
        <w:t xml:space="preserve"> als het schema. </w:t>
      </w:r>
    </w:p>
    <w:p w14:paraId="4566834F" w14:textId="27BB7AAB" w:rsidR="00F91E91" w:rsidRDefault="0057063F" w:rsidP="00CF0F68">
      <w:r>
        <w:t xml:space="preserve">De </w:t>
      </w:r>
      <w:proofErr w:type="spellStart"/>
      <w:r>
        <w:t>tooling</w:t>
      </w:r>
      <w:proofErr w:type="spellEnd"/>
      <w:r>
        <w:t xml:space="preserve"> waarmee de Protobuf </w:t>
      </w:r>
      <w:proofErr w:type="spellStart"/>
      <w:r>
        <w:t>klasses</w:t>
      </w:r>
      <w:proofErr w:type="spellEnd"/>
      <w:r>
        <w:t xml:space="preserve"> worden gegenereerd plakt een ‘-list’ suffix aan velden die een lijst type hebben. Als deze ‘-list’ suffix niet toegevoegd werd, dan had er geen extra vertaalslag hoeven plaatsvinden, maar de optie om dit uit te schakelen is er nie</w:t>
      </w:r>
      <w:r w:rsidR="00F91E91">
        <w:t>t.</w:t>
      </w:r>
    </w:p>
    <w:p w14:paraId="04BE1E35" w14:textId="77777777" w:rsidR="00F91E91" w:rsidRDefault="00F91E91" w:rsidP="00CF0F68"/>
    <w:p w14:paraId="4339F96D" w14:textId="0C998EA1" w:rsidR="00F91E91" w:rsidRDefault="00207081" w:rsidP="00CF0F68">
      <w:pPr>
        <w:rPr>
          <w:rStyle w:val="Subtielebenadrukking"/>
          <w:i w:val="0"/>
          <w:iCs w:val="0"/>
          <w:color w:val="auto"/>
        </w:rPr>
      </w:pPr>
      <w:r>
        <w:rPr>
          <w:noProof/>
        </w:rPr>
        <w:drawing>
          <wp:inline distT="0" distB="0" distL="0" distR="0" wp14:anchorId="1F075A9E" wp14:editId="6DBC6EB8">
            <wp:extent cx="6180543" cy="2115544"/>
            <wp:effectExtent l="0" t="0" r="4445" b="5715"/>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85873" cy="2117368"/>
                    </a:xfrm>
                    <a:prstGeom prst="rect">
                      <a:avLst/>
                    </a:prstGeom>
                  </pic:spPr>
                </pic:pic>
              </a:graphicData>
            </a:graphic>
          </wp:inline>
        </w:drawing>
      </w:r>
    </w:p>
    <w:p w14:paraId="7A0172E1" w14:textId="77777777" w:rsidR="00F91E91" w:rsidRPr="00F91E91" w:rsidRDefault="00F91E91" w:rsidP="00CF0F68">
      <w:pPr>
        <w:rPr>
          <w:rStyle w:val="Subtielebenadrukking"/>
          <w:i w:val="0"/>
          <w:iCs w:val="0"/>
          <w:color w:val="auto"/>
        </w:rPr>
      </w:pPr>
    </w:p>
    <w:p w14:paraId="22402CC1" w14:textId="36A8907A" w:rsidR="00207081" w:rsidRPr="007B2B22" w:rsidRDefault="007E4A25" w:rsidP="00B86621">
      <w:pPr>
        <w:pStyle w:val="Ondertitel"/>
        <w:rPr>
          <w:rStyle w:val="Subtielebenadrukking"/>
          <w:sz w:val="20"/>
          <w:szCs w:val="20"/>
        </w:rPr>
      </w:pPr>
      <w:r w:rsidRPr="007B2B22">
        <w:rPr>
          <w:rStyle w:val="Subtielebenadrukking"/>
          <w:sz w:val="20"/>
          <w:szCs w:val="20"/>
        </w:rPr>
        <w:t xml:space="preserve">De afbeelding geeft een </w:t>
      </w:r>
      <w:r w:rsidR="005C44B7">
        <w:rPr>
          <w:rStyle w:val="Subtielebenadrukking"/>
          <w:sz w:val="20"/>
          <w:szCs w:val="20"/>
        </w:rPr>
        <w:t xml:space="preserve">flow </w:t>
      </w:r>
      <w:r w:rsidRPr="007B2B22">
        <w:rPr>
          <w:rStyle w:val="Subtielebenadrukking"/>
          <w:sz w:val="20"/>
          <w:szCs w:val="20"/>
        </w:rPr>
        <w:t xml:space="preserve">van </w:t>
      </w:r>
      <w:r w:rsidR="002629D5">
        <w:rPr>
          <w:rStyle w:val="Subtielebenadrukking"/>
          <w:sz w:val="20"/>
          <w:szCs w:val="20"/>
        </w:rPr>
        <w:t>aangeroepen methodes</w:t>
      </w:r>
      <w:r w:rsidRPr="007B2B22">
        <w:rPr>
          <w:rStyle w:val="Subtielebenadrukking"/>
          <w:sz w:val="20"/>
          <w:szCs w:val="20"/>
        </w:rPr>
        <w:t xml:space="preserve"> </w:t>
      </w:r>
      <w:r w:rsidR="005C44B7">
        <w:rPr>
          <w:rStyle w:val="Subtielebenadrukking"/>
          <w:sz w:val="20"/>
          <w:szCs w:val="20"/>
        </w:rPr>
        <w:t>binnen het API-gateway project.</w:t>
      </w:r>
      <w:r w:rsidR="00FC7D12">
        <w:rPr>
          <w:rStyle w:val="Subtielebenadrukking"/>
          <w:sz w:val="20"/>
          <w:szCs w:val="20"/>
        </w:rPr>
        <w:t xml:space="preserve"> </w:t>
      </w:r>
    </w:p>
    <w:p w14:paraId="45B6A483" w14:textId="168DF416" w:rsidR="009B4580" w:rsidRDefault="009B4580" w:rsidP="00B86621">
      <w:pPr>
        <w:pStyle w:val="Ondertitel"/>
        <w:numPr>
          <w:ilvl w:val="0"/>
          <w:numId w:val="4"/>
        </w:numPr>
        <w:rPr>
          <w:rStyle w:val="Subtielebenadrukking"/>
          <w:sz w:val="20"/>
          <w:szCs w:val="20"/>
        </w:rPr>
      </w:pPr>
      <w:r>
        <w:rPr>
          <w:rStyle w:val="Subtielebenadrukking"/>
          <w:sz w:val="20"/>
          <w:szCs w:val="20"/>
        </w:rPr>
        <w:t xml:space="preserve">De </w:t>
      </w:r>
      <w:proofErr w:type="spellStart"/>
      <w:r>
        <w:rPr>
          <w:rStyle w:val="Subtielebenadrukking"/>
          <w:sz w:val="20"/>
          <w:szCs w:val="20"/>
        </w:rPr>
        <w:t>client</w:t>
      </w:r>
      <w:proofErr w:type="spellEnd"/>
      <w:r>
        <w:rPr>
          <w:rStyle w:val="Subtielebenadrukking"/>
          <w:sz w:val="20"/>
          <w:szCs w:val="20"/>
        </w:rPr>
        <w:t xml:space="preserve"> verzoekt de API-gateway om informatie</w:t>
      </w:r>
      <w:r w:rsidR="004732FB">
        <w:rPr>
          <w:rStyle w:val="Subtielebenadrukking"/>
          <w:sz w:val="20"/>
          <w:szCs w:val="20"/>
        </w:rPr>
        <w:t>, hierin geeft het parameters mee zoals het burgerservicenr.</w:t>
      </w:r>
    </w:p>
    <w:p w14:paraId="56024055" w14:textId="616DA458" w:rsidR="007E4A25" w:rsidRPr="007B2B22" w:rsidRDefault="007E4A25" w:rsidP="00B86621">
      <w:pPr>
        <w:pStyle w:val="Ondertitel"/>
        <w:numPr>
          <w:ilvl w:val="0"/>
          <w:numId w:val="4"/>
        </w:numPr>
        <w:rPr>
          <w:rStyle w:val="Subtielebenadrukking"/>
          <w:sz w:val="20"/>
          <w:szCs w:val="20"/>
        </w:rPr>
      </w:pPr>
      <w:r w:rsidRPr="007B2B22">
        <w:rPr>
          <w:rStyle w:val="Subtielebenadrukking"/>
          <w:sz w:val="20"/>
          <w:szCs w:val="20"/>
        </w:rPr>
        <w:t xml:space="preserve">De </w:t>
      </w:r>
      <w:r w:rsidR="009B4580">
        <w:rPr>
          <w:rStyle w:val="Subtielebenadrukking"/>
          <w:sz w:val="20"/>
          <w:szCs w:val="20"/>
        </w:rPr>
        <w:t xml:space="preserve">API-gateway </w:t>
      </w:r>
      <w:r w:rsidRPr="007B2B22">
        <w:rPr>
          <w:rStyle w:val="Subtielebenadrukking"/>
          <w:sz w:val="20"/>
          <w:szCs w:val="20"/>
        </w:rPr>
        <w:t xml:space="preserve">ontvang een aanvraag </w:t>
      </w:r>
      <w:r w:rsidR="00493BB1" w:rsidRPr="007B2B22">
        <w:rPr>
          <w:rStyle w:val="Subtielebenadrukking"/>
          <w:sz w:val="20"/>
          <w:szCs w:val="20"/>
        </w:rPr>
        <w:t>van de Client</w:t>
      </w:r>
      <w:r w:rsidR="009B4580">
        <w:rPr>
          <w:rStyle w:val="Subtielebenadrukking"/>
          <w:sz w:val="20"/>
          <w:szCs w:val="20"/>
        </w:rPr>
        <w:t xml:space="preserve"> in de </w:t>
      </w:r>
      <w:proofErr w:type="spellStart"/>
      <w:r w:rsidR="009B4580" w:rsidRPr="007B2B22">
        <w:rPr>
          <w:rStyle w:val="Subtielebenadrukking"/>
          <w:sz w:val="20"/>
          <w:szCs w:val="20"/>
        </w:rPr>
        <w:t>RequestScopedGraphQLInvocation</w:t>
      </w:r>
      <w:proofErr w:type="spellEnd"/>
      <w:r w:rsidR="009B4580">
        <w:rPr>
          <w:rStyle w:val="Subtielebenadrukking"/>
          <w:sz w:val="20"/>
          <w:szCs w:val="20"/>
        </w:rPr>
        <w:t xml:space="preserve"> klasse</w:t>
      </w:r>
      <w:r w:rsidR="005E3438">
        <w:rPr>
          <w:rStyle w:val="Subtielebenadrukking"/>
          <w:sz w:val="20"/>
          <w:szCs w:val="20"/>
        </w:rPr>
        <w:t>.</w:t>
      </w:r>
    </w:p>
    <w:p w14:paraId="312DD9CF" w14:textId="2CB977CE" w:rsidR="00D277FE" w:rsidRDefault="007E4A25" w:rsidP="005A1C17">
      <w:pPr>
        <w:pStyle w:val="Ondertitel"/>
        <w:numPr>
          <w:ilvl w:val="0"/>
          <w:numId w:val="4"/>
        </w:numPr>
        <w:rPr>
          <w:rStyle w:val="Subtielebenadrukking"/>
          <w:sz w:val="20"/>
          <w:szCs w:val="20"/>
        </w:rPr>
      </w:pPr>
      <w:r w:rsidRPr="00D277FE">
        <w:rPr>
          <w:rStyle w:val="Subtielebenadrukking"/>
          <w:sz w:val="20"/>
          <w:szCs w:val="20"/>
        </w:rPr>
        <w:t>De aanvraag wordt doorgegeven aan de GraphQL eng</w:t>
      </w:r>
      <w:r w:rsidR="00D277FE">
        <w:rPr>
          <w:rStyle w:val="Subtielebenadrukking"/>
          <w:sz w:val="20"/>
          <w:szCs w:val="20"/>
        </w:rPr>
        <w:t>ine</w:t>
      </w:r>
    </w:p>
    <w:p w14:paraId="59809E7C" w14:textId="04DDB49D" w:rsidR="00D277FE" w:rsidRDefault="00D277FE" w:rsidP="005A1C17">
      <w:pPr>
        <w:pStyle w:val="Ondertitel"/>
        <w:numPr>
          <w:ilvl w:val="0"/>
          <w:numId w:val="4"/>
        </w:numPr>
        <w:rPr>
          <w:rStyle w:val="Subtielebenadrukking"/>
          <w:sz w:val="20"/>
          <w:szCs w:val="20"/>
        </w:rPr>
      </w:pPr>
      <w:r>
        <w:rPr>
          <w:rStyle w:val="Subtielebenadrukking"/>
          <w:sz w:val="20"/>
          <w:szCs w:val="20"/>
        </w:rPr>
        <w:t>De GraphQL engine valideert de GraphQL aanvraag op syntax</w:t>
      </w:r>
    </w:p>
    <w:p w14:paraId="1851133E" w14:textId="4709AEB8" w:rsidR="007E4A25" w:rsidRPr="00D277FE" w:rsidRDefault="007E4A25" w:rsidP="005A1C17">
      <w:pPr>
        <w:pStyle w:val="Ondertitel"/>
        <w:numPr>
          <w:ilvl w:val="0"/>
          <w:numId w:val="4"/>
        </w:numPr>
        <w:rPr>
          <w:rStyle w:val="Subtielebenadrukking"/>
          <w:sz w:val="20"/>
          <w:szCs w:val="20"/>
        </w:rPr>
      </w:pPr>
      <w:r w:rsidRPr="00D277FE">
        <w:rPr>
          <w:rStyle w:val="Subtielebenadrukking"/>
          <w:sz w:val="20"/>
          <w:szCs w:val="20"/>
        </w:rPr>
        <w:t xml:space="preserve">De GraphQL schakelt benodigde </w:t>
      </w:r>
      <w:proofErr w:type="spellStart"/>
      <w:r w:rsidRPr="00D277FE">
        <w:rPr>
          <w:rStyle w:val="Subtielebenadrukking"/>
          <w:sz w:val="20"/>
          <w:szCs w:val="20"/>
        </w:rPr>
        <w:t>datafetchers</w:t>
      </w:r>
      <w:proofErr w:type="spellEnd"/>
      <w:r w:rsidRPr="00D277FE">
        <w:rPr>
          <w:rStyle w:val="Subtielebenadrukking"/>
          <w:sz w:val="20"/>
          <w:szCs w:val="20"/>
        </w:rPr>
        <w:t xml:space="preserve"> in.</w:t>
      </w:r>
    </w:p>
    <w:p w14:paraId="176DF895" w14:textId="244C8218" w:rsidR="007E4A25" w:rsidRPr="007B2B22" w:rsidRDefault="007E4A25" w:rsidP="00B86621">
      <w:pPr>
        <w:pStyle w:val="Ondertitel"/>
        <w:numPr>
          <w:ilvl w:val="0"/>
          <w:numId w:val="4"/>
        </w:numPr>
        <w:rPr>
          <w:rStyle w:val="Subtielebenadrukking"/>
          <w:sz w:val="20"/>
          <w:szCs w:val="20"/>
        </w:rPr>
      </w:pPr>
      <w:r w:rsidRPr="007B2B22">
        <w:rPr>
          <w:rStyle w:val="Subtielebenadrukking"/>
          <w:sz w:val="20"/>
          <w:szCs w:val="20"/>
        </w:rPr>
        <w:t xml:space="preserve">De </w:t>
      </w:r>
      <w:proofErr w:type="spellStart"/>
      <w:r w:rsidRPr="007B2B22">
        <w:rPr>
          <w:rStyle w:val="Subtielebenadrukking"/>
          <w:sz w:val="20"/>
          <w:szCs w:val="20"/>
        </w:rPr>
        <w:t>datafetcher</w:t>
      </w:r>
      <w:proofErr w:type="spellEnd"/>
      <w:r w:rsidRPr="007B2B22">
        <w:rPr>
          <w:rStyle w:val="Subtielebenadrukking"/>
          <w:sz w:val="20"/>
          <w:szCs w:val="20"/>
        </w:rPr>
        <w:t xml:space="preserve"> </w:t>
      </w:r>
      <w:r w:rsidR="006C40AE" w:rsidRPr="007B2B22">
        <w:rPr>
          <w:rStyle w:val="Subtielebenadrukking"/>
          <w:sz w:val="20"/>
          <w:szCs w:val="20"/>
        </w:rPr>
        <w:t xml:space="preserve">haalt gegevens op van de broker met behulp van de </w:t>
      </w:r>
      <w:proofErr w:type="spellStart"/>
      <w:r w:rsidR="006C40AE" w:rsidRPr="007B2B22">
        <w:rPr>
          <w:rStyle w:val="Subtielebenadrukking"/>
          <w:sz w:val="20"/>
          <w:szCs w:val="20"/>
        </w:rPr>
        <w:t>ServiceStu</w:t>
      </w:r>
      <w:r w:rsidR="00816903">
        <w:rPr>
          <w:rStyle w:val="Subtielebenadrukking"/>
          <w:sz w:val="20"/>
          <w:szCs w:val="20"/>
        </w:rPr>
        <w:t>b</w:t>
      </w:r>
      <w:proofErr w:type="spellEnd"/>
      <w:r w:rsidR="00816903">
        <w:rPr>
          <w:rStyle w:val="Subtielebenadrukking"/>
          <w:sz w:val="20"/>
          <w:szCs w:val="20"/>
        </w:rPr>
        <w:t>, hierin worden de parameters van stap 1 meegegeven.</w:t>
      </w:r>
    </w:p>
    <w:p w14:paraId="68C86AFD" w14:textId="29A69ABD" w:rsidR="006C40AE" w:rsidRPr="007B2B22" w:rsidRDefault="006C40AE" w:rsidP="00B86621">
      <w:pPr>
        <w:pStyle w:val="Ondertitel"/>
        <w:numPr>
          <w:ilvl w:val="0"/>
          <w:numId w:val="4"/>
        </w:numPr>
        <w:rPr>
          <w:rStyle w:val="Subtielebenadrukking"/>
          <w:sz w:val="20"/>
          <w:szCs w:val="20"/>
        </w:rPr>
      </w:pPr>
      <w:r w:rsidRPr="007B2B22">
        <w:rPr>
          <w:rStyle w:val="Subtielebenadrukking"/>
          <w:sz w:val="20"/>
          <w:szCs w:val="20"/>
        </w:rPr>
        <w:lastRenderedPageBreak/>
        <w:t>De gegevens wordt ontvangen in protobuf-formaat</w:t>
      </w:r>
    </w:p>
    <w:p w14:paraId="6D8BB482" w14:textId="15917799" w:rsidR="006C40AE" w:rsidRPr="007B2B22" w:rsidRDefault="006C40AE" w:rsidP="00B86621">
      <w:pPr>
        <w:pStyle w:val="Ondertitel"/>
        <w:numPr>
          <w:ilvl w:val="0"/>
          <w:numId w:val="4"/>
        </w:numPr>
        <w:rPr>
          <w:rStyle w:val="Subtielebenadrukking"/>
          <w:sz w:val="20"/>
          <w:szCs w:val="20"/>
        </w:rPr>
      </w:pPr>
      <w:r w:rsidRPr="007B2B22">
        <w:rPr>
          <w:rStyle w:val="Subtielebenadrukking"/>
          <w:sz w:val="20"/>
          <w:szCs w:val="20"/>
        </w:rPr>
        <w:t>De gegevens wordt vertaald naar een formaat dat door GraphQL object vertaald kan worden.</w:t>
      </w:r>
    </w:p>
    <w:p w14:paraId="7CBD18C9" w14:textId="4BC9B95D" w:rsidR="00A12206" w:rsidRDefault="00A4237F" w:rsidP="00A12206">
      <w:pPr>
        <w:pStyle w:val="Ondertitel"/>
        <w:numPr>
          <w:ilvl w:val="0"/>
          <w:numId w:val="4"/>
        </w:numPr>
        <w:rPr>
          <w:rStyle w:val="Subtielebenadrukking"/>
          <w:sz w:val="20"/>
          <w:szCs w:val="20"/>
        </w:rPr>
      </w:pPr>
      <w:r w:rsidRPr="007B2B22">
        <w:rPr>
          <w:rStyle w:val="Subtielebenadrukking"/>
          <w:sz w:val="20"/>
          <w:szCs w:val="20"/>
        </w:rPr>
        <w:t xml:space="preserve">De GraphQL verzameld de gegevens uit de </w:t>
      </w:r>
      <w:proofErr w:type="spellStart"/>
      <w:r w:rsidRPr="007B2B22">
        <w:rPr>
          <w:rStyle w:val="Subtielebenadrukking"/>
          <w:sz w:val="20"/>
          <w:szCs w:val="20"/>
        </w:rPr>
        <w:t>datafetchers</w:t>
      </w:r>
      <w:proofErr w:type="spellEnd"/>
      <w:r w:rsidRPr="007B2B22">
        <w:rPr>
          <w:rStyle w:val="Subtielebenadrukking"/>
          <w:sz w:val="20"/>
          <w:szCs w:val="20"/>
        </w:rPr>
        <w:t xml:space="preserve"> en verstuurd een antwoord naar de Client</w:t>
      </w:r>
      <w:r w:rsidR="00A12206">
        <w:rPr>
          <w:rStyle w:val="Subtielebenadrukking"/>
          <w:sz w:val="20"/>
          <w:szCs w:val="20"/>
        </w:rPr>
        <w:t xml:space="preserve"> in JSON-formaat</w:t>
      </w:r>
    </w:p>
    <w:p w14:paraId="763429A0" w14:textId="6919F2E9" w:rsidR="00A12206" w:rsidRPr="00A12206" w:rsidRDefault="00A12206" w:rsidP="00A12206">
      <w:pPr>
        <w:pStyle w:val="Ondertitel"/>
        <w:numPr>
          <w:ilvl w:val="0"/>
          <w:numId w:val="4"/>
        </w:numPr>
        <w:rPr>
          <w:i/>
          <w:iCs/>
          <w:color w:val="404040" w:themeColor="text1" w:themeTint="BF"/>
          <w:sz w:val="20"/>
          <w:szCs w:val="20"/>
        </w:rPr>
      </w:pPr>
      <w:r>
        <w:rPr>
          <w:rStyle w:val="Subtielebenadrukking"/>
          <w:sz w:val="20"/>
          <w:szCs w:val="20"/>
        </w:rPr>
        <w:t>De Client ontvangt het antwoord op zijn aanvraag.</w:t>
      </w:r>
    </w:p>
    <w:p w14:paraId="597E0164" w14:textId="0541C87A" w:rsidR="00CB31B2" w:rsidRDefault="00CB31B2" w:rsidP="00CB31B2">
      <w:pPr>
        <w:pStyle w:val="Kop1"/>
      </w:pPr>
      <w:r>
        <w:t>Eisen aan het schema</w:t>
      </w:r>
    </w:p>
    <w:p w14:paraId="520830FE" w14:textId="7F8FE409" w:rsidR="00E850C0" w:rsidRDefault="00E850C0" w:rsidP="00E850C0"/>
    <w:p w14:paraId="1F4C6E0C" w14:textId="7729B7C8" w:rsidR="00E850C0" w:rsidRDefault="00E850C0" w:rsidP="00E850C0">
      <w:r>
        <w:t>Bij een aanvraag moet de GraphQL query conform een schema zijn. Dit schema laat zien welke gegevens beschikbaar zijn om op te vragen.</w:t>
      </w:r>
      <w:r w:rsidR="00240DBD">
        <w:t xml:space="preserve"> </w:t>
      </w:r>
      <w:r w:rsidR="00C71CA2">
        <w:t xml:space="preserve">Hieronder wordt een </w:t>
      </w:r>
      <w:r w:rsidR="00FC5CD3">
        <w:t>voorbeeld van een schema</w:t>
      </w:r>
      <w:r w:rsidR="00C71CA2">
        <w:t xml:space="preserve"> vertoond</w:t>
      </w:r>
      <w:r w:rsidR="00FC5CD3">
        <w:t>, aangepast voor leesbaarheid.</w:t>
      </w:r>
    </w:p>
    <w:p w14:paraId="522679CE" w14:textId="3C3F0B07" w:rsidR="00FC5CD3" w:rsidRDefault="00FC5CD3" w:rsidP="00E850C0"/>
    <w:tbl>
      <w:tblPr>
        <w:tblStyle w:val="Tabelraster"/>
        <w:tblW w:w="0" w:type="auto"/>
        <w:tblLook w:val="04A0" w:firstRow="1" w:lastRow="0" w:firstColumn="1" w:lastColumn="0" w:noHBand="0" w:noVBand="1"/>
      </w:tblPr>
      <w:tblGrid>
        <w:gridCol w:w="9062"/>
      </w:tblGrid>
      <w:tr w:rsidR="00C71CA2" w14:paraId="1EF52F03" w14:textId="77777777" w:rsidTr="00C71CA2">
        <w:tc>
          <w:tcPr>
            <w:tcW w:w="9062" w:type="dxa"/>
          </w:tcPr>
          <w:p w14:paraId="291BBD90" w14:textId="77777777" w:rsidR="00C71CA2" w:rsidRPr="00FC5CD3" w:rsidRDefault="00C71CA2" w:rsidP="00C71CA2">
            <w:pPr>
              <w:rPr>
                <w:rStyle w:val="Nadruk"/>
                <w:sz w:val="22"/>
                <w:szCs w:val="22"/>
                <w:lang w:val="en-US"/>
              </w:rPr>
            </w:pPr>
            <w:r w:rsidRPr="00FC5CD3">
              <w:rPr>
                <w:rStyle w:val="Nadruk"/>
                <w:sz w:val="22"/>
                <w:szCs w:val="22"/>
                <w:lang w:val="en-US"/>
              </w:rPr>
              <w:t>type Query {</w:t>
            </w:r>
          </w:p>
          <w:p w14:paraId="2843FC1B" w14:textId="77777777" w:rsidR="00C71CA2" w:rsidRPr="00FC5CD3" w:rsidRDefault="00C71CA2" w:rsidP="00C71CA2">
            <w:pPr>
              <w:ind w:firstLine="708"/>
              <w:rPr>
                <w:rStyle w:val="Nadruk"/>
                <w:sz w:val="22"/>
                <w:szCs w:val="22"/>
                <w:lang w:val="en-US"/>
              </w:rPr>
            </w:pPr>
            <w:proofErr w:type="gramStart"/>
            <w:r w:rsidRPr="00FC5CD3">
              <w:rPr>
                <w:rStyle w:val="Nadruk"/>
                <w:sz w:val="22"/>
                <w:szCs w:val="22"/>
                <w:lang w:val="en-US"/>
              </w:rPr>
              <w:t>info(</w:t>
            </w:r>
            <w:proofErr w:type="spellStart"/>
            <w:proofErr w:type="gramEnd"/>
            <w:r w:rsidRPr="00FC5CD3">
              <w:rPr>
                <w:rStyle w:val="Nadruk"/>
                <w:sz w:val="22"/>
                <w:szCs w:val="22"/>
                <w:lang w:val="en-US"/>
              </w:rPr>
              <w:t>bsn</w:t>
            </w:r>
            <w:proofErr w:type="spellEnd"/>
            <w:r w:rsidRPr="00FC5CD3">
              <w:rPr>
                <w:rStyle w:val="Nadruk"/>
                <w:sz w:val="22"/>
                <w:szCs w:val="22"/>
                <w:lang w:val="en-US"/>
              </w:rPr>
              <w:t xml:space="preserve">: String!): </w:t>
            </w:r>
            <w:proofErr w:type="spellStart"/>
            <w:r w:rsidRPr="00FC5CD3">
              <w:rPr>
                <w:rStyle w:val="Nadruk"/>
                <w:sz w:val="22"/>
                <w:szCs w:val="22"/>
                <w:lang w:val="en-US"/>
              </w:rPr>
              <w:t>InfoResponse</w:t>
            </w:r>
            <w:proofErr w:type="spellEnd"/>
            <w:r w:rsidRPr="00FC5CD3">
              <w:rPr>
                <w:rStyle w:val="Nadruk"/>
                <w:sz w:val="22"/>
                <w:szCs w:val="22"/>
                <w:lang w:val="en-US"/>
              </w:rPr>
              <w:t>!</w:t>
            </w:r>
          </w:p>
          <w:p w14:paraId="532B5387" w14:textId="77777777" w:rsidR="00C71CA2" w:rsidRPr="00DF08D8" w:rsidRDefault="00C71CA2" w:rsidP="00C71CA2">
            <w:pPr>
              <w:rPr>
                <w:rStyle w:val="Nadruk"/>
                <w:sz w:val="22"/>
                <w:szCs w:val="22"/>
                <w:lang w:val="en-US"/>
              </w:rPr>
            </w:pPr>
            <w:r w:rsidRPr="00DF08D8">
              <w:rPr>
                <w:rStyle w:val="Nadruk"/>
                <w:sz w:val="22"/>
                <w:szCs w:val="22"/>
                <w:lang w:val="en-US"/>
              </w:rPr>
              <w:t>}</w:t>
            </w:r>
          </w:p>
          <w:p w14:paraId="403032F7" w14:textId="77777777" w:rsidR="00C71CA2" w:rsidRPr="00DF08D8" w:rsidRDefault="00C71CA2" w:rsidP="00C71CA2">
            <w:pPr>
              <w:ind w:left="708"/>
              <w:rPr>
                <w:rStyle w:val="Nadruk"/>
                <w:sz w:val="22"/>
                <w:szCs w:val="22"/>
                <w:lang w:val="en-US"/>
              </w:rPr>
            </w:pPr>
          </w:p>
          <w:p w14:paraId="14200E2B" w14:textId="77777777" w:rsidR="00C71CA2" w:rsidRPr="00C71CA2" w:rsidRDefault="00C71CA2" w:rsidP="00C71CA2">
            <w:pPr>
              <w:rPr>
                <w:rStyle w:val="Nadruk"/>
                <w:sz w:val="22"/>
                <w:szCs w:val="22"/>
              </w:rPr>
            </w:pPr>
            <w:proofErr w:type="gramStart"/>
            <w:r w:rsidRPr="00C71CA2">
              <w:rPr>
                <w:rStyle w:val="Nadruk"/>
                <w:sz w:val="22"/>
                <w:szCs w:val="22"/>
              </w:rPr>
              <w:t>type</w:t>
            </w:r>
            <w:proofErr w:type="gramEnd"/>
            <w:r w:rsidRPr="00C71CA2">
              <w:rPr>
                <w:rStyle w:val="Nadruk"/>
                <w:sz w:val="22"/>
                <w:szCs w:val="22"/>
              </w:rPr>
              <w:t xml:space="preserve"> </w:t>
            </w:r>
            <w:proofErr w:type="spellStart"/>
            <w:r w:rsidRPr="00C71CA2">
              <w:rPr>
                <w:rStyle w:val="Nadruk"/>
                <w:sz w:val="22"/>
                <w:szCs w:val="22"/>
              </w:rPr>
              <w:t>InfoResponse</w:t>
            </w:r>
            <w:proofErr w:type="spellEnd"/>
            <w:r w:rsidRPr="00C71CA2">
              <w:rPr>
                <w:rStyle w:val="Nadruk"/>
                <w:sz w:val="22"/>
                <w:szCs w:val="22"/>
              </w:rPr>
              <w:t xml:space="preserve"> {</w:t>
            </w:r>
          </w:p>
          <w:p w14:paraId="2CCC3255" w14:textId="77777777" w:rsidR="00C71CA2" w:rsidRPr="00FC5CD3" w:rsidRDefault="00C71CA2" w:rsidP="00C71CA2">
            <w:pPr>
              <w:ind w:firstLine="708"/>
              <w:rPr>
                <w:rStyle w:val="Nadruk"/>
                <w:sz w:val="22"/>
                <w:szCs w:val="22"/>
              </w:rPr>
            </w:pPr>
            <w:proofErr w:type="spellStart"/>
            <w:r w:rsidRPr="00FC5CD3">
              <w:rPr>
                <w:rStyle w:val="Nadruk"/>
                <w:sz w:val="22"/>
                <w:szCs w:val="22"/>
              </w:rPr>
              <w:t>AanvraagPersoonResponse</w:t>
            </w:r>
            <w:proofErr w:type="spellEnd"/>
            <w:r w:rsidRPr="00FC5CD3">
              <w:rPr>
                <w:rStyle w:val="Nadruk"/>
                <w:sz w:val="22"/>
                <w:szCs w:val="22"/>
              </w:rPr>
              <w:t xml:space="preserve">: </w:t>
            </w:r>
            <w:proofErr w:type="spellStart"/>
            <w:r w:rsidRPr="00C71CA2">
              <w:rPr>
                <w:rStyle w:val="Nadruk"/>
                <w:b/>
                <w:bCs/>
                <w:sz w:val="22"/>
                <w:szCs w:val="22"/>
              </w:rPr>
              <w:t>AanvraagPersoonResponse</w:t>
            </w:r>
            <w:proofErr w:type="spellEnd"/>
            <w:r w:rsidRPr="00C71CA2">
              <w:rPr>
                <w:rStyle w:val="Nadruk"/>
                <w:b/>
                <w:bCs/>
                <w:sz w:val="22"/>
                <w:szCs w:val="22"/>
              </w:rPr>
              <w:t>!</w:t>
            </w:r>
          </w:p>
          <w:p w14:paraId="30B3AEE3" w14:textId="77777777" w:rsidR="00C71CA2" w:rsidRPr="00C71CA2" w:rsidRDefault="00C71CA2" w:rsidP="00C71CA2">
            <w:pPr>
              <w:ind w:left="708"/>
              <w:rPr>
                <w:rStyle w:val="Nadruk"/>
                <w:b/>
                <w:bCs/>
                <w:sz w:val="22"/>
                <w:szCs w:val="22"/>
              </w:rPr>
            </w:pPr>
            <w:proofErr w:type="spellStart"/>
            <w:r w:rsidRPr="00FC5CD3">
              <w:rPr>
                <w:rStyle w:val="Nadruk"/>
                <w:sz w:val="22"/>
                <w:szCs w:val="22"/>
              </w:rPr>
              <w:t>BijstandsregelingenInfoResponse</w:t>
            </w:r>
            <w:proofErr w:type="spellEnd"/>
            <w:r w:rsidRPr="00FC5CD3">
              <w:rPr>
                <w:rStyle w:val="Nadruk"/>
                <w:sz w:val="22"/>
                <w:szCs w:val="22"/>
              </w:rPr>
              <w:t xml:space="preserve">: </w:t>
            </w:r>
            <w:proofErr w:type="spellStart"/>
            <w:r w:rsidRPr="00C71CA2">
              <w:rPr>
                <w:rStyle w:val="Nadruk"/>
                <w:b/>
                <w:bCs/>
                <w:sz w:val="22"/>
                <w:szCs w:val="22"/>
              </w:rPr>
              <w:t>BijstandsregelingenInfoResponse</w:t>
            </w:r>
            <w:proofErr w:type="spellEnd"/>
            <w:r w:rsidRPr="00C71CA2">
              <w:rPr>
                <w:rStyle w:val="Nadruk"/>
                <w:b/>
                <w:bCs/>
                <w:sz w:val="22"/>
                <w:szCs w:val="22"/>
              </w:rPr>
              <w:t>!</w:t>
            </w:r>
          </w:p>
          <w:p w14:paraId="7849034B" w14:textId="77777777" w:rsidR="00C71CA2" w:rsidRPr="00C71CA2" w:rsidRDefault="00C71CA2" w:rsidP="00C71CA2">
            <w:pPr>
              <w:ind w:left="708"/>
              <w:rPr>
                <w:rStyle w:val="Nadruk"/>
                <w:b/>
                <w:bCs/>
                <w:sz w:val="22"/>
                <w:szCs w:val="22"/>
              </w:rPr>
            </w:pPr>
            <w:proofErr w:type="spellStart"/>
            <w:r w:rsidRPr="00FC5CD3">
              <w:rPr>
                <w:rStyle w:val="Nadruk"/>
                <w:sz w:val="22"/>
                <w:szCs w:val="22"/>
              </w:rPr>
              <w:t>DUOPersoonsInfoResponse</w:t>
            </w:r>
            <w:proofErr w:type="spellEnd"/>
            <w:r w:rsidRPr="00FC5CD3">
              <w:rPr>
                <w:rStyle w:val="Nadruk"/>
                <w:sz w:val="22"/>
                <w:szCs w:val="22"/>
              </w:rPr>
              <w:t xml:space="preserve">: </w:t>
            </w:r>
            <w:proofErr w:type="spellStart"/>
            <w:r w:rsidRPr="00C71CA2">
              <w:rPr>
                <w:rStyle w:val="Nadruk"/>
                <w:b/>
                <w:bCs/>
                <w:sz w:val="22"/>
                <w:szCs w:val="22"/>
              </w:rPr>
              <w:t>DUOPersoonsInfoResponse</w:t>
            </w:r>
            <w:proofErr w:type="spellEnd"/>
            <w:r w:rsidRPr="00C71CA2">
              <w:rPr>
                <w:rStyle w:val="Nadruk"/>
                <w:b/>
                <w:bCs/>
                <w:sz w:val="22"/>
                <w:szCs w:val="22"/>
              </w:rPr>
              <w:t>!</w:t>
            </w:r>
          </w:p>
          <w:p w14:paraId="2410435E" w14:textId="77777777" w:rsidR="00C71CA2" w:rsidRPr="00C71CA2" w:rsidRDefault="00C71CA2" w:rsidP="00E850C0">
            <w:pPr>
              <w:rPr>
                <w:i/>
                <w:iCs/>
                <w:sz w:val="22"/>
                <w:szCs w:val="22"/>
              </w:rPr>
            </w:pPr>
            <w:r w:rsidRPr="00FC5CD3">
              <w:rPr>
                <w:rStyle w:val="Nadruk"/>
                <w:sz w:val="22"/>
                <w:szCs w:val="22"/>
              </w:rPr>
              <w:t>}</w:t>
            </w:r>
          </w:p>
        </w:tc>
      </w:tr>
    </w:tbl>
    <w:p w14:paraId="3F1952F7" w14:textId="77777777" w:rsidR="00C71CA2" w:rsidRDefault="00C71CA2" w:rsidP="00E850C0"/>
    <w:p w14:paraId="4990B582" w14:textId="6506493A" w:rsidR="00E850C0" w:rsidRDefault="007D6B14" w:rsidP="00E850C0">
      <w:r>
        <w:t xml:space="preserve">Het Query type is het beginpunt van een query. Hierbinnen staan de verschillende operaties die uitgevoerd kunnen worden, in het voorbeeld hierboven is er maar een. Het ontwikkelaarsteam heeft besloten om maar </w:t>
      </w:r>
      <w:commentRangeStart w:id="0"/>
      <w:r>
        <w:t>één operatie</w:t>
      </w:r>
      <w:commentRangeEnd w:id="0"/>
      <w:r w:rsidR="004631C1">
        <w:rPr>
          <w:rStyle w:val="Verwijzingopmerking"/>
        </w:rPr>
        <w:commentReference w:id="0"/>
      </w:r>
      <w:r>
        <w:t xml:space="preserve"> te gebruiken om zo conformiteit met betrekking tot het Burgerservicenummer af te dwingen.</w:t>
      </w:r>
    </w:p>
    <w:p w14:paraId="3D3412FB" w14:textId="11C90A04" w:rsidR="00E14B80" w:rsidRDefault="00E14B80" w:rsidP="00E850C0"/>
    <w:p w14:paraId="67D33274" w14:textId="1AE69337" w:rsidR="00E14B80" w:rsidRDefault="00E14B80" w:rsidP="00E850C0">
      <w:r>
        <w:t xml:space="preserve">Binnen het type </w:t>
      </w:r>
      <w:proofErr w:type="spellStart"/>
      <w:r>
        <w:t>InfoResponse</w:t>
      </w:r>
      <w:proofErr w:type="spellEnd"/>
      <w:r>
        <w:t xml:space="preserve"> staan meerdere velden, deze velden verwijzen naar types die gebaseerd zijn op een SUWI-bericht. BKWI probeert deze types, waar mogelijk, overeen te laten komen met de types zoals beschreven in de WSDL-definities.</w:t>
      </w:r>
      <w:r w:rsidR="00F077A1">
        <w:t xml:space="preserve"> Deze types worden gegenereerd met behulp van BKWI-</w:t>
      </w:r>
      <w:proofErr w:type="spellStart"/>
      <w:r w:rsidR="00F077A1">
        <w:t>tooling</w:t>
      </w:r>
      <w:proofErr w:type="spellEnd"/>
      <w:r w:rsidR="000F42A8">
        <w:t xml:space="preserve"> en </w:t>
      </w:r>
      <w:r w:rsidR="00DC03FA">
        <w:t xml:space="preserve">verdere </w:t>
      </w:r>
      <w:r w:rsidR="000F42A8">
        <w:t>configuratie</w:t>
      </w:r>
      <w:r w:rsidR="00644980">
        <w:t xml:space="preserve"> voor leveringsvoorwaarden</w:t>
      </w:r>
      <w:r w:rsidR="000F42A8">
        <w:t>.</w:t>
      </w:r>
    </w:p>
    <w:p w14:paraId="1DE81F7B" w14:textId="6D0C6575" w:rsidR="003A64D7" w:rsidRDefault="003A64D7" w:rsidP="00E850C0"/>
    <w:p w14:paraId="1B7DE4F5" w14:textId="5A856656" w:rsidR="00481F20" w:rsidRDefault="003A64D7" w:rsidP="00E850C0">
      <w:r>
        <w:t xml:space="preserve">Binnen het team is besloten om </w:t>
      </w:r>
      <w:r w:rsidR="00481F20">
        <w:t>voor elke informatie-service een eigen API-gateway project te bouwen. Dit betekent dat al deze projecten hun eigen GraphQL schema krijgen. Hierin staan alleen de gegevens die de informatie</w:t>
      </w:r>
      <w:r w:rsidR="007D1B68">
        <w:t>-</w:t>
      </w:r>
      <w:r w:rsidR="00481F20">
        <w:t>service nodig heeft.</w:t>
      </w:r>
    </w:p>
    <w:p w14:paraId="4AB3E9A7" w14:textId="3F39EA61" w:rsidR="004732FB" w:rsidRDefault="004732FB" w:rsidP="00E850C0"/>
    <w:p w14:paraId="4493586D" w14:textId="2D797FD9" w:rsidR="00635DD0" w:rsidRDefault="0075110A">
      <w:r>
        <w:t>B</w:t>
      </w:r>
      <w:r w:rsidR="004732FB">
        <w:t>innen de WSDL</w:t>
      </w:r>
      <w:r>
        <w:t>-</w:t>
      </w:r>
      <w:r w:rsidR="004732FB">
        <w:t>definities</w:t>
      </w:r>
      <w:r>
        <w:t xml:space="preserve"> kunnen </w:t>
      </w:r>
      <w:r w:rsidR="004732FB">
        <w:t>verschillende types dezelfde naamgeving hebben maar verschillende gegevens bevatten.</w:t>
      </w:r>
      <w:r>
        <w:t xml:space="preserve"> Dit wordt opgelost</w:t>
      </w:r>
      <w:r w:rsidR="00B154FF">
        <w:t xml:space="preserve"> doo</w:t>
      </w:r>
      <w:r w:rsidR="005E4F23">
        <w:t>r voor botsende namen een prefix te zetten.</w:t>
      </w:r>
    </w:p>
    <w:p w14:paraId="292A778F" w14:textId="77777777" w:rsidR="00483E3A" w:rsidRDefault="00483E3A"/>
    <w:p w14:paraId="2B461AC5" w14:textId="5341B30F" w:rsidR="00C25B90" w:rsidRDefault="00C25B90" w:rsidP="00E850C0">
      <w:r>
        <w:t xml:space="preserve">Nadat </w:t>
      </w:r>
      <w:r w:rsidR="007B2C21">
        <w:t>berichten</w:t>
      </w:r>
      <w:r>
        <w:t xml:space="preserve"> voor een GraphQL aanvraag zijn opgehaald, dan wordt een antwoord opgesteld met de opgevraagde </w:t>
      </w:r>
      <w:r w:rsidR="007B2C21">
        <w:t xml:space="preserve">berichten </w:t>
      </w:r>
      <w:r>
        <w:t>in JSON</w:t>
      </w:r>
      <w:r w:rsidR="00170835">
        <w:t>-</w:t>
      </w:r>
      <w:r>
        <w:t>formaat zoals van GraphQL verwacht kan worden</w:t>
      </w:r>
      <w:r w:rsidR="00170835">
        <w:t>. Met deze</w:t>
      </w:r>
      <w:r w:rsidR="007B2C21">
        <w:t xml:space="preserve"> berichten</w:t>
      </w:r>
      <w:r w:rsidR="00170835">
        <w:t xml:space="preserve"> </w:t>
      </w:r>
      <w:r w:rsidR="00C136AC">
        <w:t>kan</w:t>
      </w:r>
      <w:r w:rsidR="00170835">
        <w:t xml:space="preserve"> ook een FWI-blok </w:t>
      </w:r>
      <w:r w:rsidR="00C136AC">
        <w:t xml:space="preserve">worden </w:t>
      </w:r>
      <w:r w:rsidR="00170835">
        <w:t>meegestuurd. D</w:t>
      </w:r>
      <w:r w:rsidR="00C136AC">
        <w:t>eze</w:t>
      </w:r>
      <w:r w:rsidR="00170835">
        <w:t xml:space="preserve"> FWI-blok</w:t>
      </w:r>
      <w:r w:rsidR="00C136AC">
        <w:t>ken</w:t>
      </w:r>
      <w:r w:rsidR="00170835">
        <w:t xml:space="preserve"> beva</w:t>
      </w:r>
      <w:r w:rsidR="00C136AC">
        <w:t>t</w:t>
      </w:r>
      <w:r w:rsidR="00170835">
        <w:t>t</w:t>
      </w:r>
      <w:r w:rsidR="00C136AC">
        <w:t>en</w:t>
      </w:r>
      <w:r w:rsidR="00170835">
        <w:t xml:space="preserve"> een lijst van fouten, waarschuwingen of andere informatie wat vertaald zal worden </w:t>
      </w:r>
      <w:r w:rsidR="00170835">
        <w:lastRenderedPageBreak/>
        <w:t xml:space="preserve">naar een lijst dat </w:t>
      </w:r>
      <w:r w:rsidR="00A11441">
        <w:t>meegegeven wordt met het JSON-antwoord.</w:t>
      </w:r>
      <w:r w:rsidR="00C136AC">
        <w:t xml:space="preserve"> De </w:t>
      </w:r>
      <w:r w:rsidR="00D85087">
        <w:t>lijsten</w:t>
      </w:r>
      <w:r w:rsidR="00C136AC">
        <w:t xml:space="preserve"> voor alle verschillende SUWI-berichten worden samengevoegd</w:t>
      </w:r>
      <w:r w:rsidR="00A746C3">
        <w:t xml:space="preserve"> in de GraphQL engine.</w:t>
      </w:r>
    </w:p>
    <w:p w14:paraId="354C42B8" w14:textId="49EDBD7D" w:rsidR="00A11441" w:rsidRDefault="00A11441" w:rsidP="00E850C0">
      <w:r>
        <w:t>In diezelfde lijst worden ook alle overige fouten opgenomen en beschreven, dit zijn de fouten die voorkomen tijdens het gehele proces van ontvangen, verwerken en beantwoorden.</w:t>
      </w:r>
    </w:p>
    <w:p w14:paraId="408B3BB4" w14:textId="5B813859" w:rsidR="00B835EF" w:rsidRDefault="00B835EF" w:rsidP="00B835EF">
      <w:pPr>
        <w:pStyle w:val="Kop4"/>
      </w:pPr>
      <w:r>
        <w:t>Fout codes:</w:t>
      </w:r>
    </w:p>
    <w:p w14:paraId="075B9151" w14:textId="6A887751" w:rsidR="00B835EF" w:rsidRDefault="00B835EF" w:rsidP="00B835EF">
      <w:r>
        <w:t xml:space="preserve"> Foutcodes volgens </w:t>
      </w:r>
      <w:proofErr w:type="spellStart"/>
      <w:r>
        <w:t>SuwiML</w:t>
      </w:r>
      <w:proofErr w:type="spellEnd"/>
      <w:r>
        <w:t xml:space="preserve"> </w:t>
      </w:r>
      <w:proofErr w:type="spellStart"/>
      <w:r>
        <w:t>transactiestandaad</w:t>
      </w:r>
      <w:proofErr w:type="spellEnd"/>
      <w:r>
        <w:t xml:space="preserve"> 4.0</w:t>
      </w:r>
    </w:p>
    <w:p w14:paraId="10563CC4" w14:textId="7ADEBA93" w:rsidR="00B835EF" w:rsidRDefault="00A01DCA" w:rsidP="00B835EF">
      <w:hyperlink r:id="rId12" w:history="1">
        <w:r w:rsidR="00B835EF" w:rsidRPr="004B5540">
          <w:rPr>
            <w:rStyle w:val="Hyperlink"/>
          </w:rPr>
          <w:t>https://www.bkwi.nl/media/ex2lepsh/suwiml-transactiestandaard-versie-4-0.pdf</w:t>
        </w:r>
      </w:hyperlink>
    </w:p>
    <w:tbl>
      <w:tblPr>
        <w:tblStyle w:val="Onopgemaaktetabel5"/>
        <w:tblW w:w="9175" w:type="dxa"/>
        <w:tblLook w:val="04A0" w:firstRow="1" w:lastRow="0" w:firstColumn="1" w:lastColumn="0" w:noHBand="0" w:noVBand="1"/>
      </w:tblPr>
      <w:tblGrid>
        <w:gridCol w:w="846"/>
        <w:gridCol w:w="2572"/>
        <w:gridCol w:w="1272"/>
        <w:gridCol w:w="4485"/>
      </w:tblGrid>
      <w:tr w:rsidR="00B835EF" w14:paraId="554A346A" w14:textId="77777777" w:rsidTr="00B835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50015F87" w14:textId="128FD666" w:rsidR="00B835EF" w:rsidRDefault="00B835EF" w:rsidP="00B835EF">
            <w:r>
              <w:t>Code</w:t>
            </w:r>
          </w:p>
        </w:tc>
        <w:tc>
          <w:tcPr>
            <w:tcW w:w="2572" w:type="dxa"/>
          </w:tcPr>
          <w:p w14:paraId="5FBA927C" w14:textId="1CF40F69" w:rsidR="00B835EF" w:rsidRDefault="00B835EF" w:rsidP="00B835EF">
            <w:pPr>
              <w:cnfStyle w:val="100000000000" w:firstRow="1" w:lastRow="0" w:firstColumn="0" w:lastColumn="0" w:oddVBand="0" w:evenVBand="0" w:oddHBand="0" w:evenHBand="0" w:firstRowFirstColumn="0" w:firstRowLastColumn="0" w:lastRowFirstColumn="0" w:lastRowLastColumn="0"/>
            </w:pPr>
            <w:r>
              <w:t>Omschrijving</w:t>
            </w:r>
          </w:p>
        </w:tc>
        <w:tc>
          <w:tcPr>
            <w:tcW w:w="1272" w:type="dxa"/>
          </w:tcPr>
          <w:p w14:paraId="13929417" w14:textId="1C68BE19" w:rsidR="00B835EF" w:rsidRDefault="00B835EF" w:rsidP="00B835EF">
            <w:pPr>
              <w:cnfStyle w:val="100000000000" w:firstRow="1" w:lastRow="0" w:firstColumn="0" w:lastColumn="0" w:oddVBand="0" w:evenVBand="0" w:oddHBand="0" w:evenHBand="0" w:firstRowFirstColumn="0" w:firstRowLastColumn="0" w:lastRowFirstColumn="0" w:lastRowLastColumn="0"/>
            </w:pPr>
            <w:r>
              <w:t>Categorie</w:t>
            </w:r>
          </w:p>
        </w:tc>
        <w:tc>
          <w:tcPr>
            <w:tcW w:w="4485" w:type="dxa"/>
          </w:tcPr>
          <w:p w14:paraId="7947DF30" w14:textId="0DA77444" w:rsidR="00B835EF" w:rsidRDefault="00B835EF" w:rsidP="00B835EF">
            <w:pPr>
              <w:cnfStyle w:val="100000000000" w:firstRow="1" w:lastRow="0" w:firstColumn="0" w:lastColumn="0" w:oddVBand="0" w:evenVBand="0" w:oddHBand="0" w:evenHBand="0" w:firstRowFirstColumn="0" w:firstRowLastColumn="0" w:lastRowFirstColumn="0" w:lastRowLastColumn="0"/>
            </w:pPr>
            <w:r>
              <w:t>Toelichting</w:t>
            </w:r>
          </w:p>
        </w:tc>
      </w:tr>
      <w:tr w:rsidR="00B835EF" w14:paraId="63FC581D"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C9A9A4" w14:textId="4B2D8945" w:rsidR="00B835EF" w:rsidRDefault="00B835EF" w:rsidP="00B835EF">
            <w:r>
              <w:t>0001</w:t>
            </w:r>
          </w:p>
        </w:tc>
        <w:tc>
          <w:tcPr>
            <w:tcW w:w="2572" w:type="dxa"/>
          </w:tcPr>
          <w:p w14:paraId="457DB7F8" w14:textId="6E9C21FB" w:rsidR="00B835EF" w:rsidRDefault="00B835EF" w:rsidP="00B835EF">
            <w:pPr>
              <w:cnfStyle w:val="000000100000" w:firstRow="0" w:lastRow="0" w:firstColumn="0" w:lastColumn="0" w:oddVBand="0" w:evenVBand="0" w:oddHBand="1" w:evenHBand="0" w:firstRowFirstColumn="0" w:firstRowLastColumn="0" w:lastRowFirstColumn="0" w:lastRowLastColumn="0"/>
            </w:pPr>
            <w:r>
              <w:t xml:space="preserve">Invalide soap </w:t>
            </w:r>
            <w:proofErr w:type="spellStart"/>
            <w:r>
              <w:t>envelope</w:t>
            </w:r>
            <w:proofErr w:type="spellEnd"/>
          </w:p>
        </w:tc>
        <w:tc>
          <w:tcPr>
            <w:tcW w:w="1272" w:type="dxa"/>
          </w:tcPr>
          <w:p w14:paraId="03077233" w14:textId="76D08687"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4FB4BE7B" w14:textId="3A7A9521" w:rsidR="00B835EF" w:rsidRDefault="00B835EF" w:rsidP="00B835EF">
            <w:pPr>
              <w:cnfStyle w:val="000000100000" w:firstRow="0" w:lastRow="0" w:firstColumn="0" w:lastColumn="0" w:oddVBand="0" w:evenVBand="0" w:oddHBand="1" w:evenHBand="0" w:firstRowFirstColumn="0" w:firstRowLastColumn="0" w:lastRowFirstColumn="0" w:lastRowLastColumn="0"/>
            </w:pPr>
            <w:r w:rsidRPr="00B835EF">
              <w:t xml:space="preserve">Voldoet niet aan verwachte syntax. Structuur van de </w:t>
            </w:r>
            <w:proofErr w:type="spellStart"/>
            <w:r w:rsidRPr="00B835EF">
              <w:t>envelope</w:t>
            </w:r>
            <w:proofErr w:type="spellEnd"/>
            <w:r w:rsidRPr="00B835EF">
              <w:t xml:space="preserve"> </w:t>
            </w:r>
            <w:proofErr w:type="spellStart"/>
            <w:r w:rsidRPr="00B835EF">
              <w:t>matcht</w:t>
            </w:r>
            <w:proofErr w:type="spellEnd"/>
            <w:r w:rsidRPr="00B835EF">
              <w:t xml:space="preserve"> niet met wat er verwacht word</w:t>
            </w:r>
            <w:r>
              <w:t>t</w:t>
            </w:r>
          </w:p>
        </w:tc>
      </w:tr>
      <w:tr w:rsidR="00B835EF" w14:paraId="42B5A93C"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62CD42CD" w14:textId="7F52E373" w:rsidR="00B835EF" w:rsidRDefault="00B835EF" w:rsidP="00B835EF">
            <w:r>
              <w:t>0002</w:t>
            </w:r>
          </w:p>
        </w:tc>
        <w:tc>
          <w:tcPr>
            <w:tcW w:w="2572" w:type="dxa"/>
          </w:tcPr>
          <w:p w14:paraId="77888C62" w14:textId="00B5BFE8" w:rsidR="00B835EF" w:rsidRDefault="00B835EF" w:rsidP="00B835EF">
            <w:pPr>
              <w:cnfStyle w:val="000000000000" w:firstRow="0" w:lastRow="0" w:firstColumn="0" w:lastColumn="0" w:oddVBand="0" w:evenVBand="0" w:oddHBand="0" w:evenHBand="0" w:firstRowFirstColumn="0" w:firstRowLastColumn="0" w:lastRowFirstColumn="0" w:lastRowLastColumn="0"/>
            </w:pPr>
            <w:r>
              <w:t>Niet geautoriseerd</w:t>
            </w:r>
          </w:p>
        </w:tc>
        <w:tc>
          <w:tcPr>
            <w:tcW w:w="1272" w:type="dxa"/>
          </w:tcPr>
          <w:p w14:paraId="4C7E8A9B" w14:textId="578FE5FF" w:rsidR="00B835EF" w:rsidRDefault="00B835EF" w:rsidP="00B835EF">
            <w:pPr>
              <w:cnfStyle w:val="000000000000" w:firstRow="0" w:lastRow="0" w:firstColumn="0" w:lastColumn="0" w:oddVBand="0" w:evenVBand="0" w:oddHBand="0" w:evenHBand="0" w:firstRowFirstColumn="0" w:firstRowLastColumn="0" w:lastRowFirstColumn="0" w:lastRowLastColumn="0"/>
            </w:pPr>
            <w:r>
              <w:t>3</w:t>
            </w:r>
          </w:p>
        </w:tc>
        <w:tc>
          <w:tcPr>
            <w:tcW w:w="4485" w:type="dxa"/>
          </w:tcPr>
          <w:p w14:paraId="2D9831A7" w14:textId="322E7A9B" w:rsidR="00B835EF" w:rsidRDefault="00B835EF" w:rsidP="00B835EF">
            <w:pPr>
              <w:cnfStyle w:val="000000000000" w:firstRow="0" w:lastRow="0" w:firstColumn="0" w:lastColumn="0" w:oddVBand="0" w:evenVBand="0" w:oddHBand="0" w:evenHBand="0" w:firstRowFirstColumn="0" w:firstRowLastColumn="0" w:lastRowFirstColumn="0" w:lastRowLastColumn="0"/>
            </w:pPr>
            <w:r w:rsidRPr="00B835EF">
              <w:t>Service niet beschikbaar (</w:t>
            </w:r>
            <w:proofErr w:type="spellStart"/>
            <w:r w:rsidRPr="00B835EF">
              <w:t>QoS</w:t>
            </w:r>
            <w:proofErr w:type="spellEnd"/>
            <w:r w:rsidRPr="00B835EF">
              <w:t>). Door gebrek aan bevoegdheden.</w:t>
            </w:r>
          </w:p>
        </w:tc>
      </w:tr>
      <w:tr w:rsidR="00B835EF" w14:paraId="5C9028D6"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2A4D45" w14:textId="2C521C8B" w:rsidR="00B835EF" w:rsidRDefault="00B835EF" w:rsidP="00B835EF">
            <w:r>
              <w:t>0003</w:t>
            </w:r>
          </w:p>
        </w:tc>
        <w:tc>
          <w:tcPr>
            <w:tcW w:w="2572" w:type="dxa"/>
          </w:tcPr>
          <w:p w14:paraId="47E32E2D" w14:textId="5BFB1343" w:rsidR="00B835EF" w:rsidRDefault="00B835EF" w:rsidP="00B835EF">
            <w:pPr>
              <w:cnfStyle w:val="000000100000" w:firstRow="0" w:lastRow="0" w:firstColumn="0" w:lastColumn="0" w:oddVBand="0" w:evenVBand="0" w:oddHBand="1" w:evenHBand="0" w:firstRowFirstColumn="0" w:firstRowLastColumn="0" w:lastRowFirstColumn="0" w:lastRowLastColumn="0"/>
            </w:pPr>
            <w:r>
              <w:t>Invalide soapaction</w:t>
            </w:r>
          </w:p>
        </w:tc>
        <w:tc>
          <w:tcPr>
            <w:tcW w:w="1272" w:type="dxa"/>
          </w:tcPr>
          <w:p w14:paraId="716F5394" w14:textId="062D93A7"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45A8C1C6" w14:textId="1EC7A4CF" w:rsidR="00B835EF" w:rsidRPr="00B835EF" w:rsidRDefault="00B835EF" w:rsidP="00B835EF">
            <w:pPr>
              <w:cnfStyle w:val="000000100000" w:firstRow="0" w:lastRow="0" w:firstColumn="0" w:lastColumn="0" w:oddVBand="0" w:evenVBand="0" w:oddHBand="1" w:evenHBand="0" w:firstRowFirstColumn="0" w:firstRowLastColumn="0" w:lastRowFirstColumn="0" w:lastRowLastColumn="0"/>
            </w:pPr>
            <w:r w:rsidRPr="00B835EF">
              <w:t>De inhoud leidt niet tot een voltooide actie, is niet gedefinieerd of onbegrijpelijk</w:t>
            </w:r>
            <w:r>
              <w:t xml:space="preserve">: </w:t>
            </w:r>
            <w:r w:rsidRPr="00B835EF">
              <w:t>Protocol fout</w:t>
            </w:r>
            <w:r>
              <w:t>.</w:t>
            </w:r>
          </w:p>
          <w:p w14:paraId="56E64FCC" w14:textId="77777777" w:rsidR="00B835EF" w:rsidRDefault="00B835EF" w:rsidP="00B835EF">
            <w:pPr>
              <w:cnfStyle w:val="000000100000" w:firstRow="0" w:lastRow="0" w:firstColumn="0" w:lastColumn="0" w:oddVBand="0" w:evenVBand="0" w:oddHBand="1" w:evenHBand="0" w:firstRowFirstColumn="0" w:firstRowLastColumn="0" w:lastRowFirstColumn="0" w:lastRowLastColumn="0"/>
            </w:pPr>
          </w:p>
        </w:tc>
      </w:tr>
      <w:tr w:rsidR="00B835EF" w14:paraId="76678F9E"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217B90E1" w14:textId="56D4037B" w:rsidR="00B835EF" w:rsidRDefault="00B835EF" w:rsidP="00B835EF">
            <w:r>
              <w:t>0004</w:t>
            </w:r>
          </w:p>
        </w:tc>
        <w:tc>
          <w:tcPr>
            <w:tcW w:w="2572" w:type="dxa"/>
          </w:tcPr>
          <w:p w14:paraId="1C71DA3D" w14:textId="294B6604" w:rsidR="00B835EF" w:rsidRDefault="00B835EF" w:rsidP="00B835EF">
            <w:pPr>
              <w:cnfStyle w:val="000000000000" w:firstRow="0" w:lastRow="0" w:firstColumn="0" w:lastColumn="0" w:oddVBand="0" w:evenVBand="0" w:oddHBand="0" w:evenHBand="0" w:firstRowFirstColumn="0" w:firstRowLastColumn="0" w:lastRowFirstColumn="0" w:lastRowLastColumn="0"/>
            </w:pPr>
            <w:r>
              <w:t xml:space="preserve">Niet conform </w:t>
            </w:r>
            <w:proofErr w:type="spellStart"/>
            <w:r>
              <w:t>xsd</w:t>
            </w:r>
            <w:proofErr w:type="spellEnd"/>
          </w:p>
        </w:tc>
        <w:tc>
          <w:tcPr>
            <w:tcW w:w="1272" w:type="dxa"/>
          </w:tcPr>
          <w:p w14:paraId="56CE091C" w14:textId="6D9848CB" w:rsidR="00B835EF" w:rsidRDefault="00B835EF" w:rsidP="00B835EF">
            <w:pPr>
              <w:cnfStyle w:val="000000000000" w:firstRow="0" w:lastRow="0" w:firstColumn="0" w:lastColumn="0" w:oddVBand="0" w:evenVBand="0" w:oddHBand="0" w:evenHBand="0" w:firstRowFirstColumn="0" w:firstRowLastColumn="0" w:lastRowFirstColumn="0" w:lastRowLastColumn="0"/>
            </w:pPr>
            <w:r>
              <w:t>1</w:t>
            </w:r>
          </w:p>
        </w:tc>
        <w:tc>
          <w:tcPr>
            <w:tcW w:w="4485" w:type="dxa"/>
          </w:tcPr>
          <w:p w14:paraId="394064CB" w14:textId="1300244A" w:rsidR="00B835EF" w:rsidRDefault="00B835EF" w:rsidP="00B835EF">
            <w:pPr>
              <w:cnfStyle w:val="000000000000" w:firstRow="0" w:lastRow="0" w:firstColumn="0" w:lastColumn="0" w:oddVBand="0" w:evenVBand="0" w:oddHBand="0" w:evenHBand="0" w:firstRowFirstColumn="0" w:firstRowLastColumn="0" w:lastRowFirstColumn="0" w:lastRowLastColumn="0"/>
            </w:pPr>
            <w:r w:rsidRPr="00B835EF">
              <w:t>Voldoet niet aan verwachte syntax</w:t>
            </w:r>
          </w:p>
        </w:tc>
      </w:tr>
      <w:tr w:rsidR="00B835EF" w14:paraId="5E754468"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DFD925C" w14:textId="7789B911" w:rsidR="00B835EF" w:rsidRDefault="00B835EF" w:rsidP="00B835EF">
            <w:r>
              <w:t>0005</w:t>
            </w:r>
          </w:p>
        </w:tc>
        <w:tc>
          <w:tcPr>
            <w:tcW w:w="2572" w:type="dxa"/>
          </w:tcPr>
          <w:p w14:paraId="03E4DE45" w14:textId="0A4B73FE" w:rsidR="00B835EF" w:rsidRPr="00EF7AD7" w:rsidRDefault="00B835EF" w:rsidP="00B835EF">
            <w:pPr>
              <w:cnfStyle w:val="000000100000" w:firstRow="0" w:lastRow="0" w:firstColumn="0" w:lastColumn="0" w:oddVBand="0" w:evenVBand="0" w:oddHBand="1" w:evenHBand="0" w:firstRowFirstColumn="0" w:firstRowLastColumn="0" w:lastRowFirstColumn="0" w:lastRowLastColumn="0"/>
              <w:rPr>
                <w:lang w:val="en-US"/>
                <w:rPrChange w:id="1" w:author="Boland, Sybren (S.)" w:date="2020-11-27T13:20:00Z">
                  <w:rPr/>
                </w:rPrChange>
              </w:rPr>
            </w:pPr>
            <w:r w:rsidRPr="00EF7AD7">
              <w:rPr>
                <w:lang w:val="en-US"/>
                <w:rPrChange w:id="2" w:author="Boland, Sybren (S.)" w:date="2020-11-27T13:20:00Z">
                  <w:rPr/>
                </w:rPrChange>
              </w:rPr>
              <w:t xml:space="preserve">WS-Addressing header “to” </w:t>
            </w:r>
            <w:proofErr w:type="spellStart"/>
            <w:r w:rsidRPr="00EF7AD7">
              <w:rPr>
                <w:lang w:val="en-US"/>
                <w:rPrChange w:id="3" w:author="Boland, Sybren (S.)" w:date="2020-11-27T13:20:00Z">
                  <w:rPr/>
                </w:rPrChange>
              </w:rPr>
              <w:t>ontbreekt</w:t>
            </w:r>
            <w:proofErr w:type="spellEnd"/>
          </w:p>
        </w:tc>
        <w:tc>
          <w:tcPr>
            <w:tcW w:w="1272" w:type="dxa"/>
          </w:tcPr>
          <w:p w14:paraId="7E2FA081" w14:textId="3EC3837E"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042D71D9" w14:textId="36EECEA3" w:rsidR="00B835EF" w:rsidRDefault="00B835EF" w:rsidP="004A1CBB">
            <w:pPr>
              <w:cnfStyle w:val="000000100000" w:firstRow="0" w:lastRow="0" w:firstColumn="0" w:lastColumn="0" w:oddVBand="0" w:evenVBand="0" w:oddHBand="1" w:evenHBand="0" w:firstRowFirstColumn="0" w:firstRowLastColumn="0" w:lastRowFirstColumn="0" w:lastRowLastColumn="0"/>
            </w:pPr>
            <w:r w:rsidRPr="00B835EF">
              <w:t>Ontbreekt of voldoet niet aan verwachte syntax</w:t>
            </w:r>
          </w:p>
        </w:tc>
      </w:tr>
      <w:tr w:rsidR="00B835EF" w14:paraId="34BA0057"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53CE3AEC" w14:textId="18E9D286" w:rsidR="00B835EF" w:rsidRDefault="00B835EF" w:rsidP="00B835EF">
            <w:r>
              <w:t>0006</w:t>
            </w:r>
          </w:p>
        </w:tc>
        <w:tc>
          <w:tcPr>
            <w:tcW w:w="2572" w:type="dxa"/>
          </w:tcPr>
          <w:p w14:paraId="29B75437" w14:textId="6E304A79" w:rsidR="00B835EF" w:rsidRPr="00EF7AD7" w:rsidRDefault="00B835EF" w:rsidP="00B835EF">
            <w:pPr>
              <w:cnfStyle w:val="000000000000" w:firstRow="0" w:lastRow="0" w:firstColumn="0" w:lastColumn="0" w:oddVBand="0" w:evenVBand="0" w:oddHBand="0" w:evenHBand="0" w:firstRowFirstColumn="0" w:firstRowLastColumn="0" w:lastRowFirstColumn="0" w:lastRowLastColumn="0"/>
              <w:rPr>
                <w:lang w:val="en-US"/>
                <w:rPrChange w:id="4" w:author="Boland, Sybren (S.)" w:date="2020-11-27T13:20:00Z">
                  <w:rPr/>
                </w:rPrChange>
              </w:rPr>
            </w:pPr>
            <w:r w:rsidRPr="00EF7AD7">
              <w:rPr>
                <w:lang w:val="en-US"/>
                <w:rPrChange w:id="5" w:author="Boland, Sybren (S.)" w:date="2020-11-27T13:20:00Z">
                  <w:rPr/>
                </w:rPrChange>
              </w:rPr>
              <w:t xml:space="preserve">WS-Addressing header “action” </w:t>
            </w:r>
            <w:proofErr w:type="spellStart"/>
            <w:r w:rsidRPr="00EF7AD7">
              <w:rPr>
                <w:lang w:val="en-US"/>
                <w:rPrChange w:id="6" w:author="Boland, Sybren (S.)" w:date="2020-11-27T13:20:00Z">
                  <w:rPr/>
                </w:rPrChange>
              </w:rPr>
              <w:t>ontbreekt</w:t>
            </w:r>
            <w:proofErr w:type="spellEnd"/>
          </w:p>
        </w:tc>
        <w:tc>
          <w:tcPr>
            <w:tcW w:w="1272" w:type="dxa"/>
          </w:tcPr>
          <w:p w14:paraId="79268BB5" w14:textId="4DA5F925" w:rsidR="00B835EF" w:rsidRDefault="00B835EF" w:rsidP="00B835EF">
            <w:pPr>
              <w:cnfStyle w:val="000000000000" w:firstRow="0" w:lastRow="0" w:firstColumn="0" w:lastColumn="0" w:oddVBand="0" w:evenVBand="0" w:oddHBand="0" w:evenHBand="0" w:firstRowFirstColumn="0" w:firstRowLastColumn="0" w:lastRowFirstColumn="0" w:lastRowLastColumn="0"/>
            </w:pPr>
            <w:r>
              <w:t>1</w:t>
            </w:r>
          </w:p>
        </w:tc>
        <w:tc>
          <w:tcPr>
            <w:tcW w:w="4485" w:type="dxa"/>
          </w:tcPr>
          <w:p w14:paraId="56CA94C4" w14:textId="2465FD60" w:rsidR="00B835EF" w:rsidRDefault="004A1CBB" w:rsidP="00B835EF">
            <w:pPr>
              <w:cnfStyle w:val="000000000000" w:firstRow="0" w:lastRow="0" w:firstColumn="0" w:lastColumn="0" w:oddVBand="0" w:evenVBand="0" w:oddHBand="0" w:evenHBand="0" w:firstRowFirstColumn="0" w:firstRowLastColumn="0" w:lastRowFirstColumn="0" w:lastRowLastColumn="0"/>
            </w:pPr>
            <w:r w:rsidRPr="00B835EF">
              <w:t>Ontbreekt of voldoet niet aan verwachte syntax</w:t>
            </w:r>
          </w:p>
        </w:tc>
      </w:tr>
      <w:tr w:rsidR="00B835EF" w14:paraId="7D6CE312"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EABDAFA" w14:textId="37F1D0CC" w:rsidR="00B835EF" w:rsidRDefault="00B835EF" w:rsidP="00B835EF">
            <w:r>
              <w:t>0007</w:t>
            </w:r>
          </w:p>
        </w:tc>
        <w:tc>
          <w:tcPr>
            <w:tcW w:w="2572" w:type="dxa"/>
          </w:tcPr>
          <w:p w14:paraId="01FC8CB4" w14:textId="2D92934D" w:rsidR="00B835EF" w:rsidRPr="00EF7AD7" w:rsidRDefault="00B835EF" w:rsidP="00B835EF">
            <w:pPr>
              <w:cnfStyle w:val="000000100000" w:firstRow="0" w:lastRow="0" w:firstColumn="0" w:lastColumn="0" w:oddVBand="0" w:evenVBand="0" w:oddHBand="1" w:evenHBand="0" w:firstRowFirstColumn="0" w:firstRowLastColumn="0" w:lastRowFirstColumn="0" w:lastRowLastColumn="0"/>
              <w:rPr>
                <w:lang w:val="en-US"/>
                <w:rPrChange w:id="7" w:author="Boland, Sybren (S.)" w:date="2020-11-27T13:20:00Z">
                  <w:rPr/>
                </w:rPrChange>
              </w:rPr>
            </w:pPr>
            <w:r w:rsidRPr="00EF7AD7">
              <w:rPr>
                <w:lang w:val="en-US"/>
                <w:rPrChange w:id="8" w:author="Boland, Sybren (S.)" w:date="2020-11-27T13:20:00Z">
                  <w:rPr/>
                </w:rPrChange>
              </w:rPr>
              <w:t>WS-Addressing header “</w:t>
            </w:r>
            <w:proofErr w:type="spellStart"/>
            <w:r w:rsidRPr="00EF7AD7">
              <w:rPr>
                <w:lang w:val="en-US"/>
                <w:rPrChange w:id="9" w:author="Boland, Sybren (S.)" w:date="2020-11-27T13:20:00Z">
                  <w:rPr/>
                </w:rPrChange>
              </w:rPr>
              <w:t>messageID</w:t>
            </w:r>
            <w:proofErr w:type="spellEnd"/>
            <w:r w:rsidRPr="00EF7AD7">
              <w:rPr>
                <w:lang w:val="en-US"/>
                <w:rPrChange w:id="10" w:author="Boland, Sybren (S.)" w:date="2020-11-27T13:20:00Z">
                  <w:rPr/>
                </w:rPrChange>
              </w:rPr>
              <w:t xml:space="preserve">” </w:t>
            </w:r>
            <w:proofErr w:type="spellStart"/>
            <w:r w:rsidRPr="00EF7AD7">
              <w:rPr>
                <w:lang w:val="en-US"/>
                <w:rPrChange w:id="11" w:author="Boland, Sybren (S.)" w:date="2020-11-27T13:20:00Z">
                  <w:rPr/>
                </w:rPrChange>
              </w:rPr>
              <w:t>ontbreekt</w:t>
            </w:r>
            <w:proofErr w:type="spellEnd"/>
          </w:p>
        </w:tc>
        <w:tc>
          <w:tcPr>
            <w:tcW w:w="1272" w:type="dxa"/>
          </w:tcPr>
          <w:p w14:paraId="50AE8DBC" w14:textId="61865BEA"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538055EA" w14:textId="77B6142D" w:rsidR="00B835EF" w:rsidRDefault="004A1CBB" w:rsidP="00B835EF">
            <w:pPr>
              <w:cnfStyle w:val="000000100000" w:firstRow="0" w:lastRow="0" w:firstColumn="0" w:lastColumn="0" w:oddVBand="0" w:evenVBand="0" w:oddHBand="1" w:evenHBand="0" w:firstRowFirstColumn="0" w:firstRowLastColumn="0" w:lastRowFirstColumn="0" w:lastRowLastColumn="0"/>
            </w:pPr>
            <w:r w:rsidRPr="00B835EF">
              <w:t>Ontbreekt of voldoet niet aan verwachte syntax</w:t>
            </w:r>
          </w:p>
        </w:tc>
      </w:tr>
      <w:tr w:rsidR="00B835EF" w14:paraId="34970F7B"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067B5F76" w14:textId="6FF44503" w:rsidR="00B835EF" w:rsidRDefault="00B835EF" w:rsidP="00B835EF">
            <w:r>
              <w:t>0008</w:t>
            </w:r>
          </w:p>
        </w:tc>
        <w:tc>
          <w:tcPr>
            <w:tcW w:w="2572" w:type="dxa"/>
          </w:tcPr>
          <w:p w14:paraId="4609F48E" w14:textId="6652B5F9" w:rsidR="00B835EF" w:rsidRPr="00EF7AD7" w:rsidRDefault="00B835EF" w:rsidP="00B835EF">
            <w:pPr>
              <w:cnfStyle w:val="000000000000" w:firstRow="0" w:lastRow="0" w:firstColumn="0" w:lastColumn="0" w:oddVBand="0" w:evenVBand="0" w:oddHBand="0" w:evenHBand="0" w:firstRowFirstColumn="0" w:firstRowLastColumn="0" w:lastRowFirstColumn="0" w:lastRowLastColumn="0"/>
              <w:rPr>
                <w:lang w:val="en-US"/>
                <w:rPrChange w:id="12" w:author="Boland, Sybren (S.)" w:date="2020-11-27T13:20:00Z">
                  <w:rPr/>
                </w:rPrChange>
              </w:rPr>
            </w:pPr>
            <w:r w:rsidRPr="00EF7AD7">
              <w:rPr>
                <w:lang w:val="en-US"/>
                <w:rPrChange w:id="13" w:author="Boland, Sybren (S.)" w:date="2020-11-27T13:20:00Z">
                  <w:rPr/>
                </w:rPrChange>
              </w:rPr>
              <w:t xml:space="preserve">WS-Addressing header “relates to” </w:t>
            </w:r>
            <w:proofErr w:type="spellStart"/>
            <w:r w:rsidRPr="00EF7AD7">
              <w:rPr>
                <w:lang w:val="en-US"/>
                <w:rPrChange w:id="14" w:author="Boland, Sybren (S.)" w:date="2020-11-27T13:20:00Z">
                  <w:rPr/>
                </w:rPrChange>
              </w:rPr>
              <w:t>ontbreekt</w:t>
            </w:r>
            <w:proofErr w:type="spellEnd"/>
          </w:p>
        </w:tc>
        <w:tc>
          <w:tcPr>
            <w:tcW w:w="1272" w:type="dxa"/>
          </w:tcPr>
          <w:p w14:paraId="06F7B864" w14:textId="7A80FF77" w:rsidR="00B835EF" w:rsidRDefault="00B835EF" w:rsidP="00B835EF">
            <w:pPr>
              <w:cnfStyle w:val="000000000000" w:firstRow="0" w:lastRow="0" w:firstColumn="0" w:lastColumn="0" w:oddVBand="0" w:evenVBand="0" w:oddHBand="0" w:evenHBand="0" w:firstRowFirstColumn="0" w:firstRowLastColumn="0" w:lastRowFirstColumn="0" w:lastRowLastColumn="0"/>
            </w:pPr>
            <w:r>
              <w:t>1</w:t>
            </w:r>
          </w:p>
        </w:tc>
        <w:tc>
          <w:tcPr>
            <w:tcW w:w="4485" w:type="dxa"/>
          </w:tcPr>
          <w:p w14:paraId="68698EC5" w14:textId="1F310D6B" w:rsidR="00B835EF" w:rsidRDefault="004A1CBB" w:rsidP="00B835EF">
            <w:pPr>
              <w:cnfStyle w:val="000000000000" w:firstRow="0" w:lastRow="0" w:firstColumn="0" w:lastColumn="0" w:oddVBand="0" w:evenVBand="0" w:oddHBand="0" w:evenHBand="0" w:firstRowFirstColumn="0" w:firstRowLastColumn="0" w:lastRowFirstColumn="0" w:lastRowLastColumn="0"/>
            </w:pPr>
            <w:r w:rsidRPr="00B835EF">
              <w:t>Ontbreekt of voldoet niet aan verwachte syntax</w:t>
            </w:r>
          </w:p>
        </w:tc>
      </w:tr>
      <w:tr w:rsidR="00B835EF" w14:paraId="575A40E5"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B9057A" w14:textId="05729978" w:rsidR="00B835EF" w:rsidRDefault="00B835EF" w:rsidP="00B835EF">
            <w:r>
              <w:t>0009</w:t>
            </w:r>
          </w:p>
        </w:tc>
        <w:tc>
          <w:tcPr>
            <w:tcW w:w="2572" w:type="dxa"/>
          </w:tcPr>
          <w:p w14:paraId="6013C2E7" w14:textId="7E4C2BAC" w:rsidR="00B835EF" w:rsidRDefault="00B835EF" w:rsidP="00B835EF">
            <w:pPr>
              <w:cnfStyle w:val="000000100000" w:firstRow="0" w:lastRow="0" w:firstColumn="0" w:lastColumn="0" w:oddVBand="0" w:evenVBand="0" w:oddHBand="1" w:evenHBand="0" w:firstRowFirstColumn="0" w:firstRowLastColumn="0" w:lastRowFirstColumn="0" w:lastRowLastColumn="0"/>
            </w:pPr>
            <w:r>
              <w:t>Niet volgens UTF</w:t>
            </w:r>
          </w:p>
        </w:tc>
        <w:tc>
          <w:tcPr>
            <w:tcW w:w="1272" w:type="dxa"/>
          </w:tcPr>
          <w:p w14:paraId="712910D9" w14:textId="41D561CE"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4F785B7A" w14:textId="3B4614EE" w:rsidR="00B835EF" w:rsidRDefault="004A1CBB" w:rsidP="00B835EF">
            <w:pPr>
              <w:cnfStyle w:val="000000100000" w:firstRow="0" w:lastRow="0" w:firstColumn="0" w:lastColumn="0" w:oddVBand="0" w:evenVBand="0" w:oddHBand="1" w:evenHBand="0" w:firstRowFirstColumn="0" w:firstRowLastColumn="0" w:lastRowFirstColumn="0" w:lastRowLastColumn="0"/>
            </w:pPr>
            <w:r>
              <w:t xml:space="preserve">Voldoet niet aan verwachte </w:t>
            </w:r>
            <w:proofErr w:type="spellStart"/>
            <w:r>
              <w:t>characterset</w:t>
            </w:r>
            <w:proofErr w:type="spellEnd"/>
          </w:p>
        </w:tc>
      </w:tr>
      <w:tr w:rsidR="00B835EF" w14:paraId="7E1F700E"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7679F7D2" w14:textId="646DE571" w:rsidR="00B835EF" w:rsidRDefault="00B835EF" w:rsidP="00B835EF">
            <w:r>
              <w:t>0010</w:t>
            </w:r>
          </w:p>
        </w:tc>
        <w:tc>
          <w:tcPr>
            <w:tcW w:w="2572" w:type="dxa"/>
          </w:tcPr>
          <w:p w14:paraId="402530F2" w14:textId="2DA880C0" w:rsidR="00B835EF" w:rsidRDefault="00B835EF" w:rsidP="00B835EF">
            <w:pPr>
              <w:cnfStyle w:val="000000000000" w:firstRow="0" w:lastRow="0" w:firstColumn="0" w:lastColumn="0" w:oddVBand="0" w:evenVBand="0" w:oddHBand="0" w:evenHBand="0" w:firstRowFirstColumn="0" w:firstRowLastColumn="0" w:lastRowFirstColumn="0" w:lastRowLastColumn="0"/>
            </w:pPr>
            <w:r>
              <w:t>Headers anders dan WSA-headers</w:t>
            </w:r>
          </w:p>
        </w:tc>
        <w:tc>
          <w:tcPr>
            <w:tcW w:w="1272" w:type="dxa"/>
          </w:tcPr>
          <w:p w14:paraId="6DD37EEA" w14:textId="3215F321" w:rsidR="00B835EF" w:rsidRDefault="00B835EF" w:rsidP="00B835EF">
            <w:pPr>
              <w:cnfStyle w:val="000000000000" w:firstRow="0" w:lastRow="0" w:firstColumn="0" w:lastColumn="0" w:oddVBand="0" w:evenVBand="0" w:oddHBand="0" w:evenHBand="0" w:firstRowFirstColumn="0" w:firstRowLastColumn="0" w:lastRowFirstColumn="0" w:lastRowLastColumn="0"/>
            </w:pPr>
            <w:r>
              <w:t>1</w:t>
            </w:r>
          </w:p>
        </w:tc>
        <w:tc>
          <w:tcPr>
            <w:tcW w:w="4485" w:type="dxa"/>
          </w:tcPr>
          <w:p w14:paraId="65B8D064" w14:textId="262D832E" w:rsidR="00B835EF" w:rsidRDefault="004A1CBB" w:rsidP="00B835EF">
            <w:pPr>
              <w:cnfStyle w:val="000000000000" w:firstRow="0" w:lastRow="0" w:firstColumn="0" w:lastColumn="0" w:oddVBand="0" w:evenVBand="0" w:oddHBand="0" w:evenHBand="0" w:firstRowFirstColumn="0" w:firstRowLastColumn="0" w:lastRowFirstColumn="0" w:lastRowLastColumn="0"/>
            </w:pPr>
            <w:r>
              <w:t>Voldoet niet aan verwachte syntax</w:t>
            </w:r>
          </w:p>
        </w:tc>
      </w:tr>
      <w:tr w:rsidR="00B835EF" w14:paraId="7007DA13" w14:textId="77777777" w:rsidTr="00B8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770E16" w14:textId="3B2A347C" w:rsidR="00B835EF" w:rsidRDefault="00B835EF" w:rsidP="00B835EF">
            <w:r>
              <w:t>0011</w:t>
            </w:r>
          </w:p>
        </w:tc>
        <w:tc>
          <w:tcPr>
            <w:tcW w:w="2572" w:type="dxa"/>
          </w:tcPr>
          <w:p w14:paraId="29643431" w14:textId="21044FBE" w:rsidR="00B835EF" w:rsidRDefault="00B835EF" w:rsidP="00B835EF">
            <w:pPr>
              <w:cnfStyle w:val="000000100000" w:firstRow="0" w:lastRow="0" w:firstColumn="0" w:lastColumn="0" w:oddVBand="0" w:evenVBand="0" w:oddHBand="1" w:evenHBand="0" w:firstRowFirstColumn="0" w:firstRowLastColumn="0" w:lastRowFirstColumn="0" w:lastRowLastColumn="0"/>
            </w:pPr>
            <w:r>
              <w:t>Headers andere waarde dan voorgeschreven</w:t>
            </w:r>
          </w:p>
        </w:tc>
        <w:tc>
          <w:tcPr>
            <w:tcW w:w="1272" w:type="dxa"/>
          </w:tcPr>
          <w:p w14:paraId="0432F93F" w14:textId="0F1D03EB" w:rsidR="00B835EF" w:rsidRDefault="00B835EF" w:rsidP="00B835EF">
            <w:pPr>
              <w:cnfStyle w:val="000000100000" w:firstRow="0" w:lastRow="0" w:firstColumn="0" w:lastColumn="0" w:oddVBand="0" w:evenVBand="0" w:oddHBand="1" w:evenHBand="0" w:firstRowFirstColumn="0" w:firstRowLastColumn="0" w:lastRowFirstColumn="0" w:lastRowLastColumn="0"/>
            </w:pPr>
            <w:r>
              <w:t>1</w:t>
            </w:r>
          </w:p>
        </w:tc>
        <w:tc>
          <w:tcPr>
            <w:tcW w:w="4485" w:type="dxa"/>
          </w:tcPr>
          <w:p w14:paraId="32909744" w14:textId="1AFB0BA9" w:rsidR="00B835EF" w:rsidRDefault="004A1CBB" w:rsidP="00B835EF">
            <w:pPr>
              <w:cnfStyle w:val="000000100000" w:firstRow="0" w:lastRow="0" w:firstColumn="0" w:lastColumn="0" w:oddVBand="0" w:evenVBand="0" w:oddHBand="1" w:evenHBand="0" w:firstRowFirstColumn="0" w:firstRowLastColumn="0" w:lastRowFirstColumn="0" w:lastRowLastColumn="0"/>
            </w:pPr>
            <w:r>
              <w:t xml:space="preserve">Voldoet niet aan verwachte </w:t>
            </w:r>
            <w:proofErr w:type="spellStart"/>
            <w:r>
              <w:t>spec</w:t>
            </w:r>
            <w:proofErr w:type="spellEnd"/>
            <w:r>
              <w:t>/waarde</w:t>
            </w:r>
          </w:p>
        </w:tc>
      </w:tr>
      <w:tr w:rsidR="00B835EF" w14:paraId="06870A2D" w14:textId="77777777" w:rsidTr="00B835EF">
        <w:tc>
          <w:tcPr>
            <w:cnfStyle w:val="001000000000" w:firstRow="0" w:lastRow="0" w:firstColumn="1" w:lastColumn="0" w:oddVBand="0" w:evenVBand="0" w:oddHBand="0" w:evenHBand="0" w:firstRowFirstColumn="0" w:firstRowLastColumn="0" w:lastRowFirstColumn="0" w:lastRowLastColumn="0"/>
            <w:tcW w:w="846" w:type="dxa"/>
          </w:tcPr>
          <w:p w14:paraId="624429E3" w14:textId="5E4D626D" w:rsidR="00B835EF" w:rsidRDefault="00B835EF" w:rsidP="00B835EF">
            <w:r>
              <w:t>0051</w:t>
            </w:r>
          </w:p>
        </w:tc>
        <w:tc>
          <w:tcPr>
            <w:tcW w:w="2572" w:type="dxa"/>
          </w:tcPr>
          <w:p w14:paraId="6C07C2A1" w14:textId="20E2347C" w:rsidR="00B835EF" w:rsidRDefault="00B835EF" w:rsidP="00B835EF">
            <w:pPr>
              <w:cnfStyle w:val="000000000000" w:firstRow="0" w:lastRow="0" w:firstColumn="0" w:lastColumn="0" w:oddVBand="0" w:evenVBand="0" w:oddHBand="0" w:evenHBand="0" w:firstRowFirstColumn="0" w:firstRowLastColumn="0" w:lastRowFirstColumn="0" w:lastRowLastColumn="0"/>
            </w:pPr>
            <w:r>
              <w:t>Se</w:t>
            </w:r>
            <w:r w:rsidR="004A1CBB">
              <w:t>r</w:t>
            </w:r>
            <w:r>
              <w:t>vice niet be</w:t>
            </w:r>
            <w:r w:rsidR="004A1CBB">
              <w:t>s</w:t>
            </w:r>
            <w:r>
              <w:t>chikbaar</w:t>
            </w:r>
          </w:p>
        </w:tc>
        <w:tc>
          <w:tcPr>
            <w:tcW w:w="1272" w:type="dxa"/>
          </w:tcPr>
          <w:p w14:paraId="00C27A2D" w14:textId="672C1A6C" w:rsidR="00B835EF" w:rsidRDefault="00B835EF" w:rsidP="00B835EF">
            <w:pPr>
              <w:cnfStyle w:val="000000000000" w:firstRow="0" w:lastRow="0" w:firstColumn="0" w:lastColumn="0" w:oddVBand="0" w:evenVBand="0" w:oddHBand="0" w:evenHBand="0" w:firstRowFirstColumn="0" w:firstRowLastColumn="0" w:lastRowFirstColumn="0" w:lastRowLastColumn="0"/>
            </w:pPr>
            <w:r>
              <w:t>3</w:t>
            </w:r>
          </w:p>
        </w:tc>
        <w:tc>
          <w:tcPr>
            <w:tcW w:w="4485" w:type="dxa"/>
          </w:tcPr>
          <w:p w14:paraId="3FD5C22D" w14:textId="09D09D64" w:rsidR="00B835EF" w:rsidRDefault="004A1CBB" w:rsidP="00B835EF">
            <w:pPr>
              <w:cnfStyle w:val="000000000000" w:firstRow="0" w:lastRow="0" w:firstColumn="0" w:lastColumn="0" w:oddVBand="0" w:evenVBand="0" w:oddHBand="0" w:evenHBand="0" w:firstRowFirstColumn="0" w:firstRowLastColumn="0" w:lastRowFirstColumn="0" w:lastRowLastColumn="0"/>
            </w:pPr>
            <w:r>
              <w:t>Service niet beschikbaar (</w:t>
            </w:r>
            <w:proofErr w:type="spellStart"/>
            <w:r>
              <w:t>QoS</w:t>
            </w:r>
            <w:proofErr w:type="spellEnd"/>
            <w:r>
              <w:t>). Door gebrek aan resource</w:t>
            </w:r>
            <w:r w:rsidR="008179D4">
              <w:t xml:space="preserve"> en</w:t>
            </w:r>
            <w:r>
              <w:t>/</w:t>
            </w:r>
            <w:r w:rsidR="008179D4">
              <w:t xml:space="preserve">of </w:t>
            </w:r>
            <w:r>
              <w:t>verwerkingscapaciteit.</w:t>
            </w:r>
          </w:p>
        </w:tc>
      </w:tr>
    </w:tbl>
    <w:p w14:paraId="3F8E145B" w14:textId="77777777" w:rsidR="00B835EF" w:rsidRPr="00B835EF" w:rsidRDefault="00B835EF" w:rsidP="00B835EF"/>
    <w:p w14:paraId="34335E8C" w14:textId="31BEF59B" w:rsidR="00A11441" w:rsidRDefault="00A11441" w:rsidP="00E850C0"/>
    <w:tbl>
      <w:tblPr>
        <w:tblStyle w:val="Tabelraster"/>
        <w:tblW w:w="0" w:type="auto"/>
        <w:tblLook w:val="04A0" w:firstRow="1" w:lastRow="0" w:firstColumn="1" w:lastColumn="0" w:noHBand="0" w:noVBand="1"/>
      </w:tblPr>
      <w:tblGrid>
        <w:gridCol w:w="9062"/>
      </w:tblGrid>
      <w:tr w:rsidR="00A11441" w14:paraId="6D65F3C0" w14:textId="77777777" w:rsidTr="00A11441">
        <w:tc>
          <w:tcPr>
            <w:tcW w:w="9062" w:type="dxa"/>
          </w:tcPr>
          <w:p w14:paraId="592E6EFC" w14:textId="77777777" w:rsidR="00A11441" w:rsidRDefault="00A11441" w:rsidP="00E850C0">
            <w:r>
              <w:t>{</w:t>
            </w:r>
          </w:p>
          <w:p w14:paraId="62510247" w14:textId="73801675" w:rsidR="00A11441" w:rsidRDefault="00A11441" w:rsidP="00E850C0">
            <w:r>
              <w:tab/>
              <w:t>“data”: { … },</w:t>
            </w:r>
          </w:p>
          <w:p w14:paraId="18D01809" w14:textId="79F55DEC" w:rsidR="00A11441" w:rsidRDefault="00A11441" w:rsidP="00E850C0">
            <w:r>
              <w:tab/>
              <w:t>“</w:t>
            </w:r>
            <w:proofErr w:type="gramStart"/>
            <w:r>
              <w:t>errors</w:t>
            </w:r>
            <w:proofErr w:type="gramEnd"/>
            <w:r>
              <w:t>”: [ … ]</w:t>
            </w:r>
          </w:p>
          <w:p w14:paraId="2A2876E5" w14:textId="261E0717" w:rsidR="00A11441" w:rsidRDefault="00A11441" w:rsidP="00E850C0">
            <w:r>
              <w:t>}</w:t>
            </w:r>
          </w:p>
        </w:tc>
      </w:tr>
    </w:tbl>
    <w:p w14:paraId="05E0FF7F" w14:textId="77777777" w:rsidR="00A11441" w:rsidRDefault="00A11441" w:rsidP="00E850C0"/>
    <w:p w14:paraId="300646DD" w14:textId="221F5DE8" w:rsidR="00CB31B2" w:rsidRDefault="00CB31B2" w:rsidP="00CB31B2">
      <w:pPr>
        <w:pStyle w:val="Kop1"/>
      </w:pPr>
      <w:r>
        <w:t>Schema generat</w:t>
      </w:r>
      <w:r w:rsidR="00F077A1">
        <w:t>ie</w:t>
      </w:r>
    </w:p>
    <w:p w14:paraId="52DAAE4E" w14:textId="3D2E59C2" w:rsidR="00FE2893" w:rsidRDefault="00FE2893" w:rsidP="00FE2893">
      <w:r>
        <w:t>De API-gateway maakt gebruik van een gegenereerd GraphQL-schema</w:t>
      </w:r>
      <w:r w:rsidR="00E251ED">
        <w:t xml:space="preserve"> en gegenereerde </w:t>
      </w:r>
      <w:proofErr w:type="spellStart"/>
      <w:r w:rsidR="00E251ED">
        <w:t>POJO’s</w:t>
      </w:r>
      <w:proofErr w:type="spellEnd"/>
      <w:r w:rsidR="00E251ED">
        <w:t xml:space="preserve"> op basis van dit schema.</w:t>
      </w:r>
      <w:r>
        <w:t xml:space="preserve"> D</w:t>
      </w:r>
      <w:r w:rsidR="0086783D">
        <w:t>eze</w:t>
      </w:r>
      <w:r>
        <w:t xml:space="preserve"> word</w:t>
      </w:r>
      <w:r w:rsidR="0086783D">
        <w:t>en</w:t>
      </w:r>
      <w:r>
        <w:t xml:space="preserve"> gegenereerd door tools gemaakt binnen BKWI</w:t>
      </w:r>
      <w:r w:rsidR="00476258">
        <w:t>,</w:t>
      </w:r>
      <w:r w:rsidR="005D1D61">
        <w:t xml:space="preserve"> </w:t>
      </w:r>
      <w:r w:rsidR="005D1D61">
        <w:lastRenderedPageBreak/>
        <w:t>d</w:t>
      </w:r>
      <w:r w:rsidR="00476258">
        <w:t>eze tools zijn te vinden binnen het bind-generator project en de bind-generator-</w:t>
      </w:r>
      <w:proofErr w:type="spellStart"/>
      <w:r w:rsidR="00476258">
        <w:t>maven</w:t>
      </w:r>
      <w:proofErr w:type="spellEnd"/>
      <w:r w:rsidR="00476258">
        <w:t>-</w:t>
      </w:r>
      <w:commentRangeStart w:id="15"/>
      <w:proofErr w:type="spellStart"/>
      <w:r w:rsidR="00476258">
        <w:t>plugin</w:t>
      </w:r>
      <w:commentRangeEnd w:id="15"/>
      <w:proofErr w:type="spellEnd"/>
      <w:r w:rsidR="004C7C07">
        <w:rPr>
          <w:rStyle w:val="Verwijzingopmerking"/>
        </w:rPr>
        <w:commentReference w:id="15"/>
      </w:r>
      <w:r w:rsidR="00476258">
        <w:t>.</w:t>
      </w:r>
    </w:p>
    <w:p w14:paraId="1799CFCB" w14:textId="48BD1F85" w:rsidR="00CB31B2" w:rsidRDefault="00476258" w:rsidP="00B54EB2">
      <w:r>
        <w:t xml:space="preserve">De generator krijgt opgegeven welke SUWI-berichten binnen een </w:t>
      </w:r>
      <w:r w:rsidR="00C43555">
        <w:t>gecombineerd</w:t>
      </w:r>
      <w:r>
        <w:t xml:space="preserve"> schema moeten worden opgenomen</w:t>
      </w:r>
      <w:r w:rsidR="00C43555">
        <w:t xml:space="preserve">. Dit levert een schema op met meerdere berichten die één-op-één zijn afgeleid uit hun WSDL-definities. </w:t>
      </w:r>
      <w:r w:rsidR="009079FC">
        <w:t>Om de types van verschillende WSDL-definities uit elkaar te houden wordt het XML-pad als prefix aan de naam toegevoegd</w:t>
      </w:r>
      <w:r w:rsidR="00D52A84">
        <w:t>. D</w:t>
      </w:r>
      <w:r w:rsidR="009079FC">
        <w:t xml:space="preserve">it vermindert het aantal botsingen tussen de benamingen. </w:t>
      </w:r>
      <w:r w:rsidR="00FB55B3">
        <w:t>Dit</w:t>
      </w:r>
      <w:r w:rsidR="009079FC">
        <w:t xml:space="preserve"> levert echter </w:t>
      </w:r>
      <w:r w:rsidR="00C165B2">
        <w:t xml:space="preserve">namen </w:t>
      </w:r>
      <w:r w:rsidR="009079FC">
        <w:t>op</w:t>
      </w:r>
      <w:r w:rsidR="00406D1B">
        <w:t xml:space="preserve"> </w:t>
      </w:r>
      <w:r w:rsidR="009079FC">
        <w:t>als: ‘</w:t>
      </w:r>
      <w:r w:rsidR="009079FC" w:rsidRPr="004911AC">
        <w:rPr>
          <w:i/>
          <w:iCs/>
        </w:rPr>
        <w:t>UWVWbDossierPersoonGSDV0200UwvWbPersoonsInfoResponseClientSuwiAtlRelatieDienstverleningUwvWbKnelpuntKlantsituatieOplossingKnelpuntKlantsituatie</w:t>
      </w:r>
      <w:r w:rsidR="009079FC">
        <w:t>’</w:t>
      </w:r>
      <w:r w:rsidR="006B62E4">
        <w:t>.</w:t>
      </w:r>
    </w:p>
    <w:p w14:paraId="1A6F0769" w14:textId="307C15AC" w:rsidR="002C245B" w:rsidRDefault="002C245B" w:rsidP="00B54EB2"/>
    <w:p w14:paraId="235828C0" w14:textId="500F71E7" w:rsidR="002C245B" w:rsidRDefault="002C245B" w:rsidP="00B54EB2">
      <w:r>
        <w:rPr>
          <w:noProof/>
        </w:rPr>
        <w:drawing>
          <wp:inline distT="0" distB="0" distL="0" distR="0" wp14:anchorId="7B9197B6" wp14:editId="773BE67F">
            <wp:extent cx="5486400" cy="1071249"/>
            <wp:effectExtent l="254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A00DAD" w14:textId="2F089554" w:rsidR="00240DBD" w:rsidRDefault="00240DBD" w:rsidP="002C245B">
      <w:pPr>
        <w:pStyle w:val="Kop2"/>
      </w:pPr>
    </w:p>
    <w:p w14:paraId="080090CA" w14:textId="775596BF" w:rsidR="00240DBD" w:rsidRDefault="00240DBD" w:rsidP="00B54EB2">
      <w:pPr>
        <w:rPr>
          <w:b/>
          <w:bCs/>
          <w:i/>
          <w:iCs/>
        </w:rPr>
      </w:pPr>
      <w:r>
        <w:rPr>
          <w:b/>
          <w:bCs/>
          <w:i/>
          <w:iCs/>
        </w:rPr>
        <w:t>Configuratie van leveringsvoorwaarden</w:t>
      </w:r>
    </w:p>
    <w:p w14:paraId="2985186C" w14:textId="7206A499" w:rsidR="002C245B" w:rsidRDefault="002C245B" w:rsidP="00B54EB2">
      <w:pPr>
        <w:rPr>
          <w:b/>
          <w:bCs/>
          <w:i/>
          <w:iCs/>
        </w:rPr>
      </w:pPr>
    </w:p>
    <w:p w14:paraId="03E578B9" w14:textId="3D61B52B" w:rsidR="002C245B" w:rsidRDefault="002C245B" w:rsidP="002C245B">
      <w:pPr>
        <w:pStyle w:val="Kop1"/>
      </w:pPr>
      <w:proofErr w:type="spellStart"/>
      <w:proofErr w:type="gramStart"/>
      <w:r>
        <w:t>gRPC</w:t>
      </w:r>
      <w:proofErr w:type="spellEnd"/>
      <w:proofErr w:type="gramEnd"/>
      <w:r>
        <w:t xml:space="preserve"> generatie</w:t>
      </w:r>
    </w:p>
    <w:p w14:paraId="686FF741" w14:textId="2A6D6124" w:rsidR="00FB2500" w:rsidRDefault="00FB2500" w:rsidP="00FB2500"/>
    <w:p w14:paraId="022573B1" w14:textId="394CFF5F" w:rsidR="00B10AD4" w:rsidRDefault="00FB2500" w:rsidP="00FB2500">
      <w:r>
        <w:t xml:space="preserve">De API-gateway communiceert met </w:t>
      </w:r>
      <w:proofErr w:type="spellStart"/>
      <w:r>
        <w:t>Translator</w:t>
      </w:r>
      <w:proofErr w:type="spellEnd"/>
      <w:r>
        <w:t xml:space="preserve"> projecten via </w:t>
      </w:r>
      <w:proofErr w:type="spellStart"/>
      <w:r>
        <w:t>gRPC</w:t>
      </w:r>
      <w:proofErr w:type="spellEnd"/>
      <w:r>
        <w:t xml:space="preserve"> standaarden</w:t>
      </w:r>
      <w:r w:rsidR="00B10AD4">
        <w:t xml:space="preserve"> genaamd protobuf.</w:t>
      </w:r>
      <w:r>
        <w:t xml:space="preserve"> Deze standaarden worden </w:t>
      </w:r>
      <w:r w:rsidR="00F905D7">
        <w:t>g</w:t>
      </w:r>
      <w:r w:rsidR="00FC67B1">
        <w:t>egenereerd</w:t>
      </w:r>
      <w:r>
        <w:t xml:space="preserve"> met behulp van </w:t>
      </w:r>
      <w:r w:rsidR="00FC67B1">
        <w:t>BKWI-</w:t>
      </w:r>
      <w:proofErr w:type="spellStart"/>
      <w:r w:rsidR="00FC67B1">
        <w:t>tooling</w:t>
      </w:r>
      <w:proofErr w:type="spellEnd"/>
      <w:r w:rsidR="00B10AD4">
        <w:t xml:space="preserve"> en open-source </w:t>
      </w:r>
      <w:proofErr w:type="spellStart"/>
      <w:r w:rsidR="00B10AD4">
        <w:t>toolin</w:t>
      </w:r>
      <w:r w:rsidR="00F905D7">
        <w:t>g</w:t>
      </w:r>
      <w:proofErr w:type="spellEnd"/>
      <w:r w:rsidR="00F905D7">
        <w:t xml:space="preserve"> (</w:t>
      </w:r>
      <w:hyperlink r:id="rId18" w:history="1">
        <w:r w:rsidR="00F905D7" w:rsidRPr="004B5540">
          <w:rPr>
            <w:rStyle w:val="Hyperlink"/>
          </w:rPr>
          <w:t>https://gitlab.bkwi.nl/twi-fase4/utilities/protobuf-maven-plugin</w:t>
        </w:r>
      </w:hyperlink>
      <w:r w:rsidR="00F905D7">
        <w:t xml:space="preserve">). </w:t>
      </w:r>
      <w:r w:rsidR="00B10AD4">
        <w:t xml:space="preserve"> </w:t>
      </w:r>
    </w:p>
    <w:p w14:paraId="41346477" w14:textId="59EDB89A" w:rsidR="00FB2500" w:rsidRDefault="00B10AD4" w:rsidP="00FB2500">
      <w:r>
        <w:t xml:space="preserve">Net zoals de GraphQL-schema, zijn de </w:t>
      </w:r>
      <w:r w:rsidR="00F905D7">
        <w:t>P</w:t>
      </w:r>
      <w:r>
        <w:t xml:space="preserve">rotobuf </w:t>
      </w:r>
      <w:proofErr w:type="spellStart"/>
      <w:r>
        <w:t>schemas</w:t>
      </w:r>
      <w:proofErr w:type="spellEnd"/>
      <w:r>
        <w:t xml:space="preserve"> één-op-één vertaald uit de WSDL-definities. Hierdoor komen de GraphQL</w:t>
      </w:r>
      <w:r w:rsidR="00F905D7">
        <w:t xml:space="preserve"> en de Protobuf overeen qua structuur.</w:t>
      </w:r>
    </w:p>
    <w:p w14:paraId="0FCFD021" w14:textId="32702FD8" w:rsidR="00F905D7" w:rsidRDefault="00F905D7" w:rsidP="00FB2500"/>
    <w:p w14:paraId="0FB301E8" w14:textId="16D514E6" w:rsidR="00F905D7" w:rsidRDefault="00F905D7" w:rsidP="00F905D7">
      <w:pPr>
        <w:pStyle w:val="Kop1"/>
      </w:pPr>
      <w:r>
        <w:t>Translatie tussen Protobuf en GraphQL</w:t>
      </w:r>
    </w:p>
    <w:p w14:paraId="078F7015" w14:textId="77777777" w:rsidR="00F905D7" w:rsidRPr="00F905D7" w:rsidRDefault="00F905D7" w:rsidP="00F905D7"/>
    <w:p w14:paraId="42EA762C" w14:textId="77777777" w:rsidR="00F905D7" w:rsidRDefault="00F905D7" w:rsidP="00FB2500"/>
    <w:p w14:paraId="0FA71965" w14:textId="29F8CB24" w:rsidR="00F905D7" w:rsidRDefault="00EA2F16" w:rsidP="00FB2500">
      <w:r>
        <w:t xml:space="preserve">De translatie tussen Protobuf en GraphQL wordt gedaan met </w:t>
      </w:r>
      <w:proofErr w:type="spellStart"/>
      <w:r>
        <w:t>MapStruct</w:t>
      </w:r>
      <w:proofErr w:type="spellEnd"/>
      <w:r w:rsidR="005C2191">
        <w:t xml:space="preserve"> (</w:t>
      </w:r>
      <w:hyperlink r:id="rId19" w:history="1">
        <w:r w:rsidR="005C2191" w:rsidRPr="004B5540">
          <w:rPr>
            <w:rStyle w:val="Hyperlink"/>
          </w:rPr>
          <w:t>https://mapstruct.org/</w:t>
        </w:r>
      </w:hyperlink>
      <w:r w:rsidR="005C2191">
        <w:t>)</w:t>
      </w:r>
      <w:r>
        <w:t>.</w:t>
      </w:r>
      <w:r w:rsidR="005C2191">
        <w:t xml:space="preserve"> </w:t>
      </w:r>
      <w:proofErr w:type="spellStart"/>
      <w:r>
        <w:t>MapStruct</w:t>
      </w:r>
      <w:proofErr w:type="spellEnd"/>
      <w:r w:rsidR="0006027B">
        <w:t xml:space="preserve"> is een code generator dat </w:t>
      </w:r>
      <w:r>
        <w:t xml:space="preserve">methodes </w:t>
      </w:r>
      <w:r w:rsidR="0006027B">
        <w:t xml:space="preserve">genereert </w:t>
      </w:r>
      <w:r>
        <w:t xml:space="preserve">voor de vertaling tussen twee </w:t>
      </w:r>
      <w:r w:rsidR="00BA6D18">
        <w:t xml:space="preserve">verschillende </w:t>
      </w:r>
      <w:r>
        <w:t xml:space="preserve">types </w:t>
      </w:r>
      <w:proofErr w:type="spellStart"/>
      <w:r w:rsidR="0006027B">
        <w:t>POJO’s</w:t>
      </w:r>
      <w:proofErr w:type="spellEnd"/>
      <w:r w:rsidR="0006027B">
        <w:t xml:space="preserve">. </w:t>
      </w:r>
      <w:proofErr w:type="spellStart"/>
      <w:r w:rsidR="0006027B">
        <w:t>MapStruct</w:t>
      </w:r>
      <w:proofErr w:type="spellEnd"/>
      <w:r w:rsidR="0006027B">
        <w:t xml:space="preserve"> maakt de veronderstelling dat beide types overeenkomen in velden</w:t>
      </w:r>
      <w:r w:rsidR="00510084">
        <w:t>, de benaming van die velden</w:t>
      </w:r>
      <w:r w:rsidR="0006027B">
        <w:t>, en dat diens types ook recursief overeenkomen.</w:t>
      </w:r>
    </w:p>
    <w:p w14:paraId="4F966C12" w14:textId="58BCC215" w:rsidR="009E7AB0" w:rsidRDefault="009E7AB0" w:rsidP="00FB2500"/>
    <w:p w14:paraId="79514C27" w14:textId="21BE4654" w:rsidR="0085258A" w:rsidRDefault="009E7AB0" w:rsidP="00FB2500">
      <w:r>
        <w:t xml:space="preserve">De GraphQL en de Protobuf </w:t>
      </w:r>
      <w:proofErr w:type="spellStart"/>
      <w:r>
        <w:t>POJO’s</w:t>
      </w:r>
      <w:proofErr w:type="spellEnd"/>
      <w:r>
        <w:t xml:space="preserve"> representeren dezelfde gegevens, maar met andere benamingen van velden en types. De benaming van types zijn onbelangrijk want </w:t>
      </w:r>
      <w:proofErr w:type="spellStart"/>
      <w:r>
        <w:t>MapStruct</w:t>
      </w:r>
      <w:proofErr w:type="spellEnd"/>
      <w:r>
        <w:t xml:space="preserve"> zoekt op namen van velden. Zoals eerder vermeld komt het merendeel van de velden in de GraphQL en Protobuf </w:t>
      </w:r>
      <w:proofErr w:type="spellStart"/>
      <w:r>
        <w:t>POJO’s</w:t>
      </w:r>
      <w:proofErr w:type="spellEnd"/>
      <w:r>
        <w:t xml:space="preserve"> overeen, met uitzonderingen van lijsten waar Protobuf </w:t>
      </w:r>
      <w:proofErr w:type="spellStart"/>
      <w:r>
        <w:t>POJO’s</w:t>
      </w:r>
      <w:proofErr w:type="spellEnd"/>
      <w:r>
        <w:t xml:space="preserve"> een ‘-list’ suffix hebben. </w:t>
      </w:r>
      <w:r w:rsidR="0085258A">
        <w:t xml:space="preserve">Deze uitzonderingen worden niet automatisch door </w:t>
      </w:r>
      <w:proofErr w:type="spellStart"/>
      <w:r w:rsidR="0085258A">
        <w:t>MapStruct</w:t>
      </w:r>
      <w:proofErr w:type="spellEnd"/>
      <w:r w:rsidR="0085258A">
        <w:t xml:space="preserve"> ontdekt. De API-gateway maakt gebruik van een eigen ‘</w:t>
      </w:r>
      <w:proofErr w:type="spellStart"/>
      <w:r w:rsidR="0085258A">
        <w:t>AccessorNamingStrategy</w:t>
      </w:r>
      <w:proofErr w:type="spellEnd"/>
      <w:r w:rsidR="0085258A">
        <w:t xml:space="preserve">’ voor </w:t>
      </w:r>
      <w:proofErr w:type="spellStart"/>
      <w:r w:rsidR="0085258A">
        <w:t>MapStruct</w:t>
      </w:r>
      <w:proofErr w:type="spellEnd"/>
      <w:r w:rsidR="0085258A">
        <w:t xml:space="preserve"> (</w:t>
      </w:r>
      <w:hyperlink r:id="rId20" w:history="1">
        <w:r w:rsidR="0085258A" w:rsidRPr="004B5540">
          <w:rPr>
            <w:rStyle w:val="Hyperlink"/>
          </w:rPr>
          <w:t>https://gitlab.bkwi.nl/twi-fase4/utilities/mapstruct-list-accessor-naming-strategy</w:t>
        </w:r>
      </w:hyperlink>
      <w:r w:rsidR="0085258A">
        <w:t xml:space="preserve">). Dit zorgt ervoor dat velden in de GraphQL </w:t>
      </w:r>
      <w:proofErr w:type="spellStart"/>
      <w:r w:rsidR="0085258A">
        <w:t>POJO’s</w:t>
      </w:r>
      <w:proofErr w:type="spellEnd"/>
      <w:r w:rsidR="0085258A">
        <w:t xml:space="preserve"> worden gepaard met velden in de Protobuf </w:t>
      </w:r>
      <w:proofErr w:type="spellStart"/>
      <w:r w:rsidR="0085258A">
        <w:t>POJO’s</w:t>
      </w:r>
      <w:proofErr w:type="spellEnd"/>
      <w:r w:rsidR="0085258A">
        <w:t xml:space="preserve"> die een ‘-list’ suffix bevatten.</w:t>
      </w:r>
    </w:p>
    <w:p w14:paraId="6813DA54" w14:textId="77777777" w:rsidR="00F905D7" w:rsidRPr="00FB2500" w:rsidRDefault="00F905D7" w:rsidP="00FB2500"/>
    <w:p w14:paraId="02C565DB" w14:textId="549A5792" w:rsidR="00CB31B2" w:rsidRDefault="00CB31B2" w:rsidP="00CB31B2">
      <w:pPr>
        <w:pStyle w:val="Kop1"/>
      </w:pPr>
      <w:r>
        <w:t>Architectuur</w:t>
      </w:r>
    </w:p>
    <w:p w14:paraId="4EFC2A68" w14:textId="660EB32B" w:rsidR="00561FBE" w:rsidRDefault="00B37F77" w:rsidP="00DF4184">
      <w:r>
        <w:t xml:space="preserve">De API-gateway maakt gebruik van het Micronaut </w:t>
      </w:r>
      <w:proofErr w:type="spellStart"/>
      <w:r>
        <w:t>framework</w:t>
      </w:r>
      <w:proofErr w:type="spellEnd"/>
      <w:r>
        <w:t xml:space="preserve">. Dit </w:t>
      </w:r>
      <w:proofErr w:type="spellStart"/>
      <w:r>
        <w:t>framework</w:t>
      </w:r>
      <w:proofErr w:type="spellEnd"/>
      <w:r>
        <w:t xml:space="preserve"> levert functionaliteit voor het creëren van microservices. Met behulp van een GraphQL </w:t>
      </w:r>
      <w:proofErr w:type="spellStart"/>
      <w:r>
        <w:t>library</w:t>
      </w:r>
      <w:proofErr w:type="spellEnd"/>
      <w:r>
        <w:t xml:space="preserve"> wordt een controller gemaakt dat GraphQL aanvragen kan opvangen en asynchroon afhandelen. </w:t>
      </w:r>
    </w:p>
    <w:p w14:paraId="5CFC68DD" w14:textId="7CE4B153" w:rsidR="00DF4184" w:rsidRDefault="00DF4184" w:rsidP="00DF4184">
      <w:r w:rsidRPr="00DF4184">
        <w:t>Bij het opstarten van de A</w:t>
      </w:r>
      <w:r>
        <w:t>PI-g</w:t>
      </w:r>
      <w:r w:rsidRPr="00DF4184">
        <w:t xml:space="preserve">ateway moet het geheel geconfigureerd worden. </w:t>
      </w:r>
      <w:r>
        <w:t xml:space="preserve">Een </w:t>
      </w:r>
      <w:r w:rsidRPr="00DF4184">
        <w:t xml:space="preserve">GraphQL </w:t>
      </w:r>
      <w:proofErr w:type="spellStart"/>
      <w:r w:rsidRPr="00DF4184">
        <w:t>bean</w:t>
      </w:r>
      <w:proofErr w:type="spellEnd"/>
      <w:r w:rsidRPr="00DF4184">
        <w:t xml:space="preserve"> wordt </w:t>
      </w:r>
      <w:r>
        <w:t>opgebouwd</w:t>
      </w:r>
      <w:r w:rsidRPr="00DF4184">
        <w:t xml:space="preserve"> in de </w:t>
      </w:r>
      <w:proofErr w:type="spellStart"/>
      <w:r w:rsidRPr="00DF4184">
        <w:t>GraphQLFactory</w:t>
      </w:r>
      <w:proofErr w:type="spellEnd"/>
      <w:r w:rsidRPr="00DF4184">
        <w:t xml:space="preserve">: </w:t>
      </w:r>
      <w:r>
        <w:t>h</w:t>
      </w:r>
      <w:r w:rsidRPr="00DF4184">
        <w:t xml:space="preserve">ier wordt het </w:t>
      </w:r>
      <w:r>
        <w:t>G</w:t>
      </w:r>
      <w:r w:rsidRPr="00DF4184">
        <w:t>raphQL</w:t>
      </w:r>
      <w:r>
        <w:t>-s</w:t>
      </w:r>
      <w:r w:rsidRPr="00DF4184">
        <w:t xml:space="preserve">chema ingelezen en gekoppeld aan </w:t>
      </w:r>
      <w:proofErr w:type="spellStart"/>
      <w:r w:rsidRPr="00DF4184">
        <w:t>data</w:t>
      </w:r>
      <w:r>
        <w:t>fetchers</w:t>
      </w:r>
      <w:proofErr w:type="spellEnd"/>
      <w:r>
        <w:t>. E</w:t>
      </w:r>
      <w:r w:rsidRPr="00DF4184">
        <w:t xml:space="preserve">en </w:t>
      </w:r>
      <w:proofErr w:type="spellStart"/>
      <w:r w:rsidR="006D6288">
        <w:t>d</w:t>
      </w:r>
      <w:r w:rsidRPr="00DF4184">
        <w:t>ata</w:t>
      </w:r>
      <w:r w:rsidR="006D6288">
        <w:t>f</w:t>
      </w:r>
      <w:r w:rsidRPr="00DF4184">
        <w:t>etcher</w:t>
      </w:r>
      <w:proofErr w:type="spellEnd"/>
      <w:r w:rsidRPr="00DF4184">
        <w:t xml:space="preserve"> per</w:t>
      </w:r>
      <w:r>
        <w:t xml:space="preserve"> SUWI-bericht</w:t>
      </w:r>
      <w:r w:rsidRPr="00DF4184">
        <w:t xml:space="preserve">. De </w:t>
      </w:r>
      <w:proofErr w:type="spellStart"/>
      <w:r>
        <w:t>d</w:t>
      </w:r>
      <w:r w:rsidRPr="00DF4184">
        <w:t>ata</w:t>
      </w:r>
      <w:r>
        <w:t>f</w:t>
      </w:r>
      <w:r w:rsidRPr="00DF4184">
        <w:t>etchers</w:t>
      </w:r>
      <w:proofErr w:type="spellEnd"/>
      <w:r w:rsidRPr="00DF4184">
        <w:t xml:space="preserve"> bevatten een asynchroon </w:t>
      </w:r>
      <w:r>
        <w:t xml:space="preserve">kanaal </w:t>
      </w:r>
      <w:r w:rsidRPr="00DF4184">
        <w:t xml:space="preserve">naar de </w:t>
      </w:r>
      <w:proofErr w:type="spellStart"/>
      <w:r w:rsidRPr="00DF4184">
        <w:t>Translator</w:t>
      </w:r>
      <w:proofErr w:type="spellEnd"/>
      <w:r w:rsidRPr="00DF4184">
        <w:t xml:space="preserve"> </w:t>
      </w:r>
      <w:r w:rsidR="00581603">
        <w:t>s</w:t>
      </w:r>
      <w:r w:rsidRPr="00DF4184">
        <w:t xml:space="preserve">ervice. De </w:t>
      </w:r>
      <w:proofErr w:type="spellStart"/>
      <w:r w:rsidRPr="00DF4184">
        <w:t>GrpcClients</w:t>
      </w:r>
      <w:proofErr w:type="spellEnd"/>
      <w:r w:rsidRPr="00DF4184">
        <w:t xml:space="preserve"> </w:t>
      </w:r>
      <w:r>
        <w:t xml:space="preserve">klasse </w:t>
      </w:r>
      <w:r w:rsidRPr="00DF4184">
        <w:t>produceert deze</w:t>
      </w:r>
      <w:r>
        <w:t xml:space="preserve"> kanalen</w:t>
      </w:r>
      <w:r w:rsidRPr="00DF4184">
        <w:t xml:space="preserve">. De </w:t>
      </w:r>
      <w:proofErr w:type="spellStart"/>
      <w:r w:rsidRPr="00DF4184">
        <w:t>RequestScopedGraphQLInvocation</w:t>
      </w:r>
      <w:proofErr w:type="spellEnd"/>
      <w:r w:rsidRPr="00DF4184">
        <w:t xml:space="preserve"> </w:t>
      </w:r>
      <w:r>
        <w:t xml:space="preserve">ontvangt de GraphQL aanvraag </w:t>
      </w:r>
      <w:r w:rsidRPr="00DF4184">
        <w:t xml:space="preserve">en plaatst parameters uit de header in </w:t>
      </w:r>
      <w:r>
        <w:t>een GraphQL context object.</w:t>
      </w:r>
      <w:r w:rsidRPr="00DF4184">
        <w:t xml:space="preserve"> De klasse </w:t>
      </w:r>
      <w:proofErr w:type="spellStart"/>
      <w:r w:rsidRPr="00DF4184">
        <w:t>TWIInformationServiceApplication</w:t>
      </w:r>
      <w:proofErr w:type="spellEnd"/>
      <w:r w:rsidRPr="00DF4184">
        <w:t xml:space="preserve"> is de klasse die de </w:t>
      </w:r>
      <w:r w:rsidR="006C3441">
        <w:t>M</w:t>
      </w:r>
      <w:r w:rsidRPr="00DF4184">
        <w:t>icronaut applicatie opstart.</w:t>
      </w:r>
    </w:p>
    <w:p w14:paraId="6FF59744" w14:textId="649D8286" w:rsidR="00DF4184" w:rsidRDefault="00B86621" w:rsidP="00DF4184">
      <w:r>
        <w:rPr>
          <w:noProof/>
        </w:rPr>
        <w:drawing>
          <wp:inline distT="0" distB="0" distL="0" distR="0" wp14:anchorId="421696F7" wp14:editId="6C484C3A">
            <wp:extent cx="6120130" cy="5846445"/>
            <wp:effectExtent l="0" t="0" r="127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20130" cy="5846445"/>
                    </a:xfrm>
                    <a:prstGeom prst="rect">
                      <a:avLst/>
                    </a:prstGeom>
                  </pic:spPr>
                </pic:pic>
              </a:graphicData>
            </a:graphic>
          </wp:inline>
        </w:drawing>
      </w:r>
      <w:r w:rsidR="004657DC">
        <w:rPr>
          <w:noProof/>
        </w:rPr>
        <mc:AlternateContent>
          <mc:Choice Requires="wpi">
            <w:drawing>
              <wp:anchor distT="0" distB="0" distL="114300" distR="114300" simplePos="0" relativeHeight="251664384" behindDoc="0" locked="0" layoutInCell="1" allowOverlap="1" wp14:anchorId="1E95D59A" wp14:editId="09A53C01">
                <wp:simplePos x="0" y="0"/>
                <wp:positionH relativeFrom="column">
                  <wp:posOffset>2091055</wp:posOffset>
                </wp:positionH>
                <wp:positionV relativeFrom="paragraph">
                  <wp:posOffset>5259705</wp:posOffset>
                </wp:positionV>
                <wp:extent cx="445610" cy="401320"/>
                <wp:effectExtent l="38100" t="38100" r="37465" b="43180"/>
                <wp:wrapNone/>
                <wp:docPr id="5" name="Inkt 5"/>
                <wp:cNvGraphicFramePr/>
                <a:graphic xmlns:a="http://schemas.openxmlformats.org/drawingml/2006/main">
                  <a:graphicData uri="http://schemas.microsoft.com/office/word/2010/wordprocessingInk">
                    <w14:contentPart bwMode="auto" r:id="rId22">
                      <w14:nvContentPartPr>
                        <w14:cNvContentPartPr/>
                      </w14:nvContentPartPr>
                      <w14:xfrm>
                        <a:off x="0" y="0"/>
                        <a:ext cx="445610" cy="401320"/>
                      </w14:xfrm>
                    </w14:contentPart>
                  </a:graphicData>
                </a:graphic>
              </wp:anchor>
            </w:drawing>
          </mc:Choice>
          <mc:Fallback>
            <w:pict>
              <v:shapetype w14:anchorId="15A185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5" o:spid="_x0000_s1026" type="#_x0000_t75" style="position:absolute;margin-left:163.95pt;margin-top:413.45pt;width:36.55pt;height: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">
                <v:imagedata r:id="rId23" o:title=""/>
              </v:shape>
            </w:pict>
          </mc:Fallback>
        </mc:AlternateContent>
      </w:r>
      <w:r w:rsidR="004657DC">
        <w:t xml:space="preserve"> </w:t>
      </w:r>
    </w:p>
    <w:p w14:paraId="1E352763" w14:textId="77777777" w:rsidR="000747ED" w:rsidRPr="007B2B22" w:rsidRDefault="000747ED" w:rsidP="000747ED">
      <w:pPr>
        <w:pStyle w:val="Lijstalinea"/>
        <w:numPr>
          <w:ilvl w:val="0"/>
          <w:numId w:val="1"/>
        </w:numPr>
        <w:rPr>
          <w:sz w:val="20"/>
          <w:szCs w:val="20"/>
        </w:rPr>
      </w:pPr>
      <w:proofErr w:type="spellStart"/>
      <w:r w:rsidRPr="007B2B22">
        <w:rPr>
          <w:sz w:val="20"/>
          <w:szCs w:val="20"/>
        </w:rPr>
        <w:t>RequestScopedGraphQLInvocation</w:t>
      </w:r>
      <w:proofErr w:type="spellEnd"/>
    </w:p>
    <w:p w14:paraId="7834C991" w14:textId="77777777" w:rsidR="000747ED" w:rsidRPr="007B2B22" w:rsidRDefault="000747ED" w:rsidP="000747ED">
      <w:pPr>
        <w:pStyle w:val="Lijstalinea"/>
        <w:numPr>
          <w:ilvl w:val="1"/>
          <w:numId w:val="1"/>
        </w:numPr>
        <w:rPr>
          <w:sz w:val="20"/>
          <w:szCs w:val="20"/>
        </w:rPr>
      </w:pPr>
      <w:r w:rsidRPr="007B2B22">
        <w:rPr>
          <w:sz w:val="20"/>
          <w:szCs w:val="20"/>
        </w:rPr>
        <w:t>Vangt GraphQL aanvragen op</w:t>
      </w:r>
    </w:p>
    <w:p w14:paraId="1C25C041" w14:textId="77777777" w:rsidR="000747ED" w:rsidRPr="007B2B22" w:rsidRDefault="000747ED" w:rsidP="000747ED">
      <w:pPr>
        <w:pStyle w:val="Lijstalinea"/>
        <w:numPr>
          <w:ilvl w:val="1"/>
          <w:numId w:val="1"/>
        </w:numPr>
        <w:rPr>
          <w:sz w:val="20"/>
          <w:szCs w:val="20"/>
        </w:rPr>
      </w:pPr>
      <w:r w:rsidRPr="007B2B22">
        <w:rPr>
          <w:sz w:val="20"/>
          <w:szCs w:val="20"/>
        </w:rPr>
        <w:lastRenderedPageBreak/>
        <w:t>Bevat een GraphQL object met GraphQL logica</w:t>
      </w:r>
    </w:p>
    <w:p w14:paraId="6F4D4BC3" w14:textId="77777777" w:rsidR="000747ED" w:rsidRPr="007B2B22" w:rsidRDefault="000747ED" w:rsidP="000747ED">
      <w:pPr>
        <w:pStyle w:val="Lijstalinea"/>
        <w:numPr>
          <w:ilvl w:val="0"/>
          <w:numId w:val="1"/>
        </w:numPr>
        <w:rPr>
          <w:sz w:val="20"/>
          <w:szCs w:val="20"/>
        </w:rPr>
      </w:pPr>
      <w:proofErr w:type="spellStart"/>
      <w:r w:rsidRPr="007B2B22">
        <w:rPr>
          <w:sz w:val="20"/>
          <w:szCs w:val="20"/>
        </w:rPr>
        <w:t>GraphQLFactory</w:t>
      </w:r>
      <w:proofErr w:type="spellEnd"/>
    </w:p>
    <w:p w14:paraId="036062FE" w14:textId="4DA13A3C" w:rsidR="000747ED" w:rsidRPr="007B2B22" w:rsidRDefault="000747ED" w:rsidP="000747ED">
      <w:pPr>
        <w:pStyle w:val="Lijstalinea"/>
        <w:numPr>
          <w:ilvl w:val="1"/>
          <w:numId w:val="1"/>
        </w:numPr>
        <w:rPr>
          <w:sz w:val="20"/>
          <w:szCs w:val="20"/>
        </w:rPr>
      </w:pPr>
      <w:r w:rsidRPr="007B2B22">
        <w:rPr>
          <w:sz w:val="20"/>
          <w:szCs w:val="20"/>
        </w:rPr>
        <w:t xml:space="preserve">Creëert een Singleton GraphQL object met configuratie voor het </w:t>
      </w:r>
      <w:proofErr w:type="spellStart"/>
      <w:r w:rsidRPr="007B2B22">
        <w:rPr>
          <w:sz w:val="20"/>
          <w:szCs w:val="20"/>
        </w:rPr>
        <w:t>injectie</w:t>
      </w:r>
      <w:r w:rsidR="00D22FC5" w:rsidRPr="007B2B22">
        <w:rPr>
          <w:sz w:val="20"/>
          <w:szCs w:val="20"/>
        </w:rPr>
        <w:t>-</w:t>
      </w:r>
      <w:r w:rsidRPr="007B2B22">
        <w:rPr>
          <w:sz w:val="20"/>
          <w:szCs w:val="20"/>
        </w:rPr>
        <w:t>systeem</w:t>
      </w:r>
      <w:proofErr w:type="spellEnd"/>
      <w:r w:rsidRPr="007B2B22">
        <w:rPr>
          <w:sz w:val="20"/>
          <w:szCs w:val="20"/>
        </w:rPr>
        <w:t xml:space="preserve"> van </w:t>
      </w:r>
      <w:r w:rsidR="00D22FC5" w:rsidRPr="007B2B22">
        <w:rPr>
          <w:sz w:val="20"/>
          <w:szCs w:val="20"/>
        </w:rPr>
        <w:t>M</w:t>
      </w:r>
      <w:r w:rsidRPr="007B2B22">
        <w:rPr>
          <w:sz w:val="20"/>
          <w:szCs w:val="20"/>
        </w:rPr>
        <w:t>icronaut</w:t>
      </w:r>
    </w:p>
    <w:p w14:paraId="23C25429" w14:textId="77777777" w:rsidR="000747ED" w:rsidRPr="007B2B22" w:rsidRDefault="000747ED" w:rsidP="000747ED">
      <w:pPr>
        <w:pStyle w:val="Lijstalinea"/>
        <w:numPr>
          <w:ilvl w:val="0"/>
          <w:numId w:val="1"/>
        </w:numPr>
        <w:rPr>
          <w:sz w:val="20"/>
          <w:szCs w:val="20"/>
        </w:rPr>
      </w:pPr>
      <w:proofErr w:type="spellStart"/>
      <w:r w:rsidRPr="007B2B22">
        <w:rPr>
          <w:sz w:val="20"/>
          <w:szCs w:val="20"/>
        </w:rPr>
        <w:t>TWIInformationServiceApplication</w:t>
      </w:r>
      <w:proofErr w:type="spellEnd"/>
    </w:p>
    <w:p w14:paraId="712370F9" w14:textId="77777777" w:rsidR="000747ED" w:rsidRPr="007B2B22" w:rsidRDefault="000747ED" w:rsidP="000747ED">
      <w:pPr>
        <w:pStyle w:val="Lijstalinea"/>
        <w:numPr>
          <w:ilvl w:val="1"/>
          <w:numId w:val="1"/>
        </w:numPr>
        <w:rPr>
          <w:sz w:val="20"/>
          <w:szCs w:val="20"/>
        </w:rPr>
      </w:pPr>
      <w:r w:rsidRPr="007B2B22">
        <w:rPr>
          <w:sz w:val="20"/>
          <w:szCs w:val="20"/>
        </w:rPr>
        <w:t xml:space="preserve">Start de </w:t>
      </w:r>
      <w:proofErr w:type="spellStart"/>
      <w:r w:rsidRPr="007B2B22">
        <w:rPr>
          <w:sz w:val="20"/>
          <w:szCs w:val="20"/>
        </w:rPr>
        <w:t>micronaut</w:t>
      </w:r>
      <w:proofErr w:type="spellEnd"/>
      <w:r w:rsidRPr="007B2B22">
        <w:rPr>
          <w:sz w:val="20"/>
          <w:szCs w:val="20"/>
        </w:rPr>
        <w:t xml:space="preserve"> </w:t>
      </w:r>
      <w:proofErr w:type="spellStart"/>
      <w:r w:rsidRPr="007B2B22">
        <w:rPr>
          <w:sz w:val="20"/>
          <w:szCs w:val="20"/>
        </w:rPr>
        <w:t>application</w:t>
      </w:r>
      <w:proofErr w:type="spellEnd"/>
    </w:p>
    <w:p w14:paraId="77B1F69E" w14:textId="77777777" w:rsidR="000747ED" w:rsidRPr="007B2B22" w:rsidRDefault="000747ED" w:rsidP="000747ED">
      <w:pPr>
        <w:pStyle w:val="Lijstalinea"/>
        <w:numPr>
          <w:ilvl w:val="0"/>
          <w:numId w:val="1"/>
        </w:numPr>
        <w:rPr>
          <w:sz w:val="20"/>
          <w:szCs w:val="20"/>
        </w:rPr>
      </w:pPr>
      <w:r w:rsidRPr="007B2B22">
        <w:rPr>
          <w:sz w:val="20"/>
          <w:szCs w:val="20"/>
        </w:rPr>
        <w:t>GraphQL</w:t>
      </w:r>
    </w:p>
    <w:p w14:paraId="014EF67A" w14:textId="77777777" w:rsidR="000747ED" w:rsidRPr="007B2B22" w:rsidRDefault="000747ED" w:rsidP="000747ED">
      <w:pPr>
        <w:pStyle w:val="Lijstalinea"/>
        <w:numPr>
          <w:ilvl w:val="1"/>
          <w:numId w:val="1"/>
        </w:numPr>
        <w:rPr>
          <w:sz w:val="20"/>
          <w:szCs w:val="20"/>
        </w:rPr>
      </w:pPr>
      <w:r w:rsidRPr="007B2B22">
        <w:rPr>
          <w:sz w:val="20"/>
          <w:szCs w:val="20"/>
        </w:rPr>
        <w:t>Het GraphQL object met configuratie</w:t>
      </w:r>
    </w:p>
    <w:p w14:paraId="4D524929" w14:textId="77777777" w:rsidR="000747ED" w:rsidRPr="007B2B22" w:rsidRDefault="000747ED" w:rsidP="000747ED">
      <w:pPr>
        <w:pStyle w:val="Lijstalinea"/>
        <w:numPr>
          <w:ilvl w:val="1"/>
          <w:numId w:val="1"/>
        </w:numPr>
        <w:rPr>
          <w:sz w:val="20"/>
          <w:szCs w:val="20"/>
        </w:rPr>
      </w:pPr>
      <w:r w:rsidRPr="007B2B22">
        <w:rPr>
          <w:sz w:val="20"/>
          <w:szCs w:val="20"/>
        </w:rPr>
        <w:t xml:space="preserve">Gebruikt de drie </w:t>
      </w:r>
      <w:proofErr w:type="spellStart"/>
      <w:r w:rsidRPr="007B2B22">
        <w:rPr>
          <w:sz w:val="20"/>
          <w:szCs w:val="20"/>
        </w:rPr>
        <w:t>datafetchers</w:t>
      </w:r>
      <w:proofErr w:type="spellEnd"/>
      <w:r w:rsidRPr="007B2B22">
        <w:rPr>
          <w:sz w:val="20"/>
          <w:szCs w:val="20"/>
        </w:rPr>
        <w:t xml:space="preserve"> om aanvragen af te handelen</w:t>
      </w:r>
    </w:p>
    <w:p w14:paraId="68CD957E" w14:textId="61E0792F" w:rsidR="000747ED" w:rsidRPr="007B2B22" w:rsidRDefault="000747ED" w:rsidP="000747ED">
      <w:pPr>
        <w:pStyle w:val="Lijstalinea"/>
        <w:numPr>
          <w:ilvl w:val="0"/>
          <w:numId w:val="1"/>
        </w:numPr>
        <w:rPr>
          <w:sz w:val="20"/>
          <w:szCs w:val="20"/>
        </w:rPr>
      </w:pPr>
      <w:proofErr w:type="spellStart"/>
      <w:r w:rsidRPr="007B2B22">
        <w:rPr>
          <w:sz w:val="20"/>
          <w:szCs w:val="20"/>
        </w:rPr>
        <w:t>BaseData</w:t>
      </w:r>
      <w:r w:rsidR="00D22FC5" w:rsidRPr="007B2B22">
        <w:rPr>
          <w:sz w:val="20"/>
          <w:szCs w:val="20"/>
        </w:rPr>
        <w:t>Fetcher</w:t>
      </w:r>
      <w:proofErr w:type="spellEnd"/>
      <w:r w:rsidR="00D22FC5" w:rsidRPr="007B2B22">
        <w:rPr>
          <w:sz w:val="20"/>
          <w:szCs w:val="20"/>
        </w:rPr>
        <w:t>&lt;T&gt;</w:t>
      </w:r>
    </w:p>
    <w:p w14:paraId="7B95D903" w14:textId="37F8C2FD" w:rsidR="00D22FC5" w:rsidRPr="007B2B22" w:rsidRDefault="00D22FC5" w:rsidP="00D22FC5">
      <w:pPr>
        <w:pStyle w:val="Lijstalinea"/>
        <w:numPr>
          <w:ilvl w:val="1"/>
          <w:numId w:val="1"/>
        </w:numPr>
        <w:rPr>
          <w:sz w:val="20"/>
          <w:szCs w:val="20"/>
        </w:rPr>
      </w:pPr>
      <w:r w:rsidRPr="007B2B22">
        <w:rPr>
          <w:sz w:val="20"/>
          <w:szCs w:val="20"/>
        </w:rPr>
        <w:t xml:space="preserve">Implementeert generieke logica die gebruikt wordt door een concreet geïmplementeerd </w:t>
      </w:r>
      <w:proofErr w:type="spellStart"/>
      <w:r w:rsidRPr="007B2B22">
        <w:rPr>
          <w:sz w:val="20"/>
          <w:szCs w:val="20"/>
        </w:rPr>
        <w:t>datafetcher</w:t>
      </w:r>
      <w:proofErr w:type="spellEnd"/>
      <w:r w:rsidRPr="007B2B22">
        <w:rPr>
          <w:sz w:val="20"/>
          <w:szCs w:val="20"/>
        </w:rPr>
        <w:t xml:space="preserve"> voor een SUWI-bericht.</w:t>
      </w:r>
    </w:p>
    <w:p w14:paraId="291D7346" w14:textId="0EDE46E4" w:rsidR="00D22FC5" w:rsidRPr="007B2B22" w:rsidRDefault="00D22FC5" w:rsidP="00D22FC5">
      <w:pPr>
        <w:pStyle w:val="Lijstalinea"/>
        <w:numPr>
          <w:ilvl w:val="0"/>
          <w:numId w:val="1"/>
        </w:numPr>
        <w:rPr>
          <w:sz w:val="20"/>
          <w:szCs w:val="20"/>
        </w:rPr>
      </w:pPr>
      <w:proofErr w:type="spellStart"/>
      <w:r w:rsidRPr="007B2B22">
        <w:rPr>
          <w:sz w:val="20"/>
          <w:szCs w:val="20"/>
        </w:rPr>
        <w:t>BrpGSDDataFetcher</w:t>
      </w:r>
      <w:proofErr w:type="spellEnd"/>
    </w:p>
    <w:p w14:paraId="0052646F" w14:textId="68ACA860" w:rsidR="00D22FC5" w:rsidRPr="007B2B22" w:rsidRDefault="00D22FC5" w:rsidP="00D22FC5">
      <w:pPr>
        <w:pStyle w:val="Lijstalinea"/>
        <w:numPr>
          <w:ilvl w:val="1"/>
          <w:numId w:val="1"/>
        </w:numPr>
        <w:rPr>
          <w:sz w:val="20"/>
          <w:szCs w:val="20"/>
        </w:rPr>
      </w:pPr>
      <w:r w:rsidRPr="007B2B22">
        <w:rPr>
          <w:sz w:val="20"/>
          <w:szCs w:val="20"/>
        </w:rPr>
        <w:t xml:space="preserve">Een concrete implementatie van de </w:t>
      </w:r>
      <w:proofErr w:type="spellStart"/>
      <w:r w:rsidRPr="007B2B22">
        <w:rPr>
          <w:sz w:val="20"/>
          <w:szCs w:val="20"/>
        </w:rPr>
        <w:t>BaseDataFetcher</w:t>
      </w:r>
      <w:proofErr w:type="spellEnd"/>
      <w:r w:rsidRPr="007B2B22">
        <w:rPr>
          <w:sz w:val="20"/>
          <w:szCs w:val="20"/>
        </w:rPr>
        <w:t xml:space="preserve">&lt;T&gt; voor het </w:t>
      </w:r>
      <w:proofErr w:type="spellStart"/>
      <w:r w:rsidRPr="007B2B22">
        <w:rPr>
          <w:sz w:val="20"/>
          <w:szCs w:val="20"/>
        </w:rPr>
        <w:t>BrpDossierPersoonGSD</w:t>
      </w:r>
      <w:proofErr w:type="spellEnd"/>
      <w:r w:rsidRPr="007B2B22">
        <w:rPr>
          <w:sz w:val="20"/>
          <w:szCs w:val="20"/>
        </w:rPr>
        <w:t xml:space="preserve"> bericht.</w:t>
      </w:r>
    </w:p>
    <w:p w14:paraId="13F876BE" w14:textId="3AED0EA1" w:rsidR="00D22FC5" w:rsidRPr="007B2B22" w:rsidRDefault="00D22FC5" w:rsidP="00D22FC5">
      <w:pPr>
        <w:pStyle w:val="Lijstalinea"/>
        <w:numPr>
          <w:ilvl w:val="1"/>
          <w:numId w:val="1"/>
        </w:numPr>
        <w:rPr>
          <w:sz w:val="20"/>
          <w:szCs w:val="20"/>
        </w:rPr>
      </w:pPr>
      <w:r w:rsidRPr="007B2B22">
        <w:rPr>
          <w:sz w:val="20"/>
          <w:szCs w:val="20"/>
        </w:rPr>
        <w:t xml:space="preserve">Maakt gebruik van </w:t>
      </w:r>
      <w:proofErr w:type="spellStart"/>
      <w:r w:rsidRPr="007B2B22">
        <w:rPr>
          <w:sz w:val="20"/>
          <w:szCs w:val="20"/>
        </w:rPr>
        <w:t>BrpDossierPersoonGSD_ServiceStub</w:t>
      </w:r>
      <w:proofErr w:type="spellEnd"/>
      <w:r w:rsidRPr="007B2B22">
        <w:rPr>
          <w:sz w:val="20"/>
          <w:szCs w:val="20"/>
        </w:rPr>
        <w:t xml:space="preserve"> om met de </w:t>
      </w:r>
      <w:proofErr w:type="spellStart"/>
      <w:r w:rsidRPr="007B2B22">
        <w:rPr>
          <w:sz w:val="20"/>
          <w:szCs w:val="20"/>
        </w:rPr>
        <w:t>Translator</w:t>
      </w:r>
      <w:proofErr w:type="spellEnd"/>
      <w:r w:rsidRPr="007B2B22">
        <w:rPr>
          <w:sz w:val="20"/>
          <w:szCs w:val="20"/>
        </w:rPr>
        <w:t xml:space="preserve"> te praten</w:t>
      </w:r>
    </w:p>
    <w:p w14:paraId="3356FB59" w14:textId="2AE0B2EE" w:rsidR="00D22FC5" w:rsidRPr="007B2B22" w:rsidRDefault="00D22FC5" w:rsidP="00D22FC5">
      <w:pPr>
        <w:pStyle w:val="Lijstalinea"/>
        <w:numPr>
          <w:ilvl w:val="0"/>
          <w:numId w:val="1"/>
        </w:numPr>
        <w:rPr>
          <w:sz w:val="20"/>
          <w:szCs w:val="20"/>
        </w:rPr>
      </w:pPr>
      <w:proofErr w:type="spellStart"/>
      <w:r w:rsidRPr="007B2B22">
        <w:rPr>
          <w:sz w:val="20"/>
          <w:szCs w:val="20"/>
        </w:rPr>
        <w:t>BijstandDataFetcher</w:t>
      </w:r>
      <w:proofErr w:type="spellEnd"/>
      <w:r w:rsidRPr="007B2B22">
        <w:rPr>
          <w:sz w:val="20"/>
          <w:szCs w:val="20"/>
        </w:rPr>
        <w:t xml:space="preserve"> + </w:t>
      </w:r>
      <w:proofErr w:type="spellStart"/>
      <w:r w:rsidRPr="007B2B22">
        <w:rPr>
          <w:sz w:val="20"/>
          <w:szCs w:val="20"/>
        </w:rPr>
        <w:t>DuoDataFetcher</w:t>
      </w:r>
      <w:proofErr w:type="spellEnd"/>
    </w:p>
    <w:p w14:paraId="093D0DDC" w14:textId="646947F3" w:rsidR="00D22FC5" w:rsidRPr="007B2B22" w:rsidRDefault="00D22FC5" w:rsidP="00D22FC5">
      <w:pPr>
        <w:pStyle w:val="Lijstalinea"/>
        <w:numPr>
          <w:ilvl w:val="1"/>
          <w:numId w:val="1"/>
        </w:numPr>
        <w:rPr>
          <w:sz w:val="20"/>
          <w:szCs w:val="20"/>
        </w:rPr>
      </w:pPr>
      <w:r w:rsidRPr="007B2B22">
        <w:rPr>
          <w:sz w:val="20"/>
          <w:szCs w:val="20"/>
        </w:rPr>
        <w:t xml:space="preserve">Zelfde als </w:t>
      </w:r>
      <w:proofErr w:type="spellStart"/>
      <w:r w:rsidRPr="007B2B22">
        <w:rPr>
          <w:sz w:val="20"/>
          <w:szCs w:val="20"/>
        </w:rPr>
        <w:t>BrpGSDDataFetcher</w:t>
      </w:r>
      <w:proofErr w:type="spellEnd"/>
      <w:r w:rsidRPr="007B2B22">
        <w:rPr>
          <w:sz w:val="20"/>
          <w:szCs w:val="20"/>
        </w:rPr>
        <w:t xml:space="preserve"> maar voor hun eigen berichten</w:t>
      </w:r>
    </w:p>
    <w:p w14:paraId="35FA1B1B" w14:textId="096CFFB3" w:rsidR="00D22FC5" w:rsidRPr="007B2B22" w:rsidRDefault="00D22FC5" w:rsidP="00D22FC5">
      <w:pPr>
        <w:pStyle w:val="Lijstalinea"/>
        <w:numPr>
          <w:ilvl w:val="0"/>
          <w:numId w:val="1"/>
        </w:numPr>
        <w:rPr>
          <w:sz w:val="20"/>
          <w:szCs w:val="20"/>
        </w:rPr>
      </w:pPr>
      <w:proofErr w:type="spellStart"/>
      <w:r w:rsidRPr="007B2B22">
        <w:rPr>
          <w:sz w:val="20"/>
          <w:szCs w:val="20"/>
        </w:rPr>
        <w:t>GRPCClients</w:t>
      </w:r>
      <w:proofErr w:type="spellEnd"/>
    </w:p>
    <w:p w14:paraId="359A21C9" w14:textId="2FC7891D" w:rsidR="00D22FC5" w:rsidRPr="007B2B22" w:rsidRDefault="00D22FC5" w:rsidP="00D22FC5">
      <w:pPr>
        <w:pStyle w:val="Lijstalinea"/>
        <w:numPr>
          <w:ilvl w:val="1"/>
          <w:numId w:val="1"/>
        </w:numPr>
        <w:rPr>
          <w:sz w:val="20"/>
          <w:szCs w:val="20"/>
        </w:rPr>
      </w:pPr>
      <w:r w:rsidRPr="007B2B22">
        <w:rPr>
          <w:sz w:val="20"/>
          <w:szCs w:val="20"/>
        </w:rPr>
        <w:t xml:space="preserve">Produceert </w:t>
      </w:r>
      <w:proofErr w:type="spellStart"/>
      <w:r w:rsidRPr="007B2B22">
        <w:rPr>
          <w:sz w:val="20"/>
          <w:szCs w:val="20"/>
        </w:rPr>
        <w:t>ServiceStubs</w:t>
      </w:r>
      <w:proofErr w:type="spellEnd"/>
      <w:r w:rsidRPr="007B2B22">
        <w:rPr>
          <w:sz w:val="20"/>
          <w:szCs w:val="20"/>
        </w:rPr>
        <w:t xml:space="preserve"> voor het </w:t>
      </w:r>
      <w:proofErr w:type="spellStart"/>
      <w:r w:rsidRPr="007B2B22">
        <w:rPr>
          <w:sz w:val="20"/>
          <w:szCs w:val="20"/>
        </w:rPr>
        <w:t>injectie-systeem</w:t>
      </w:r>
      <w:proofErr w:type="spellEnd"/>
      <w:r w:rsidRPr="007B2B22">
        <w:rPr>
          <w:sz w:val="20"/>
          <w:szCs w:val="20"/>
        </w:rPr>
        <w:t xml:space="preserve"> van Micronaut.</w:t>
      </w:r>
    </w:p>
    <w:p w14:paraId="14E3E3D2" w14:textId="658DC59B" w:rsidR="00D22FC5" w:rsidRPr="007B2B22" w:rsidRDefault="00D22FC5" w:rsidP="00D22FC5">
      <w:pPr>
        <w:pStyle w:val="Lijstalinea"/>
        <w:numPr>
          <w:ilvl w:val="1"/>
          <w:numId w:val="1"/>
        </w:numPr>
        <w:rPr>
          <w:sz w:val="20"/>
          <w:szCs w:val="20"/>
        </w:rPr>
      </w:pPr>
      <w:r w:rsidRPr="007B2B22">
        <w:rPr>
          <w:sz w:val="20"/>
          <w:szCs w:val="20"/>
        </w:rPr>
        <w:t xml:space="preserve">De service </w:t>
      </w:r>
      <w:proofErr w:type="spellStart"/>
      <w:r w:rsidRPr="007B2B22">
        <w:rPr>
          <w:sz w:val="20"/>
          <w:szCs w:val="20"/>
        </w:rPr>
        <w:t>stubs</w:t>
      </w:r>
      <w:proofErr w:type="spellEnd"/>
      <w:r w:rsidRPr="007B2B22">
        <w:rPr>
          <w:sz w:val="20"/>
          <w:szCs w:val="20"/>
        </w:rPr>
        <w:t xml:space="preserve"> bevatten configuratie over de URL en mogelijke </w:t>
      </w:r>
      <w:proofErr w:type="spellStart"/>
      <w:r w:rsidRPr="007B2B22">
        <w:rPr>
          <w:sz w:val="20"/>
          <w:szCs w:val="20"/>
        </w:rPr>
        <w:t>gRPC</w:t>
      </w:r>
      <w:proofErr w:type="spellEnd"/>
      <w:r w:rsidRPr="007B2B22">
        <w:rPr>
          <w:sz w:val="20"/>
          <w:szCs w:val="20"/>
        </w:rPr>
        <w:t xml:space="preserve"> acties.</w:t>
      </w:r>
    </w:p>
    <w:p w14:paraId="0AE2ACCB" w14:textId="16644389" w:rsidR="00A11007" w:rsidRPr="007B2B22" w:rsidRDefault="00A11007" w:rsidP="00A11007">
      <w:pPr>
        <w:pStyle w:val="Lijstalinea"/>
        <w:numPr>
          <w:ilvl w:val="0"/>
          <w:numId w:val="1"/>
        </w:numPr>
        <w:rPr>
          <w:sz w:val="20"/>
          <w:szCs w:val="20"/>
        </w:rPr>
      </w:pPr>
      <w:r w:rsidRPr="007B2B22">
        <w:rPr>
          <w:sz w:val="20"/>
          <w:szCs w:val="20"/>
        </w:rPr>
        <w:t>&lt;T&gt;</w:t>
      </w:r>
      <w:proofErr w:type="spellStart"/>
      <w:r w:rsidRPr="007B2B22">
        <w:rPr>
          <w:sz w:val="20"/>
          <w:szCs w:val="20"/>
        </w:rPr>
        <w:t>ServiceStub</w:t>
      </w:r>
      <w:proofErr w:type="spellEnd"/>
    </w:p>
    <w:p w14:paraId="1F7FABCC" w14:textId="55310789" w:rsidR="00A11007" w:rsidRPr="007B2B22" w:rsidRDefault="00A11007" w:rsidP="00A11007">
      <w:pPr>
        <w:pStyle w:val="Lijstalinea"/>
        <w:numPr>
          <w:ilvl w:val="1"/>
          <w:numId w:val="1"/>
        </w:numPr>
        <w:rPr>
          <w:sz w:val="20"/>
          <w:szCs w:val="20"/>
        </w:rPr>
      </w:pPr>
      <w:r w:rsidRPr="007B2B22">
        <w:rPr>
          <w:sz w:val="20"/>
          <w:szCs w:val="20"/>
        </w:rPr>
        <w:t>Gegenereerde service beschrijvingen</w:t>
      </w:r>
    </w:p>
    <w:p w14:paraId="54FB0077" w14:textId="00440FE9" w:rsidR="00A11007" w:rsidRPr="007B2B22" w:rsidRDefault="00A11007" w:rsidP="00A11007">
      <w:pPr>
        <w:pStyle w:val="Lijstalinea"/>
        <w:numPr>
          <w:ilvl w:val="1"/>
          <w:numId w:val="1"/>
        </w:numPr>
        <w:rPr>
          <w:sz w:val="20"/>
          <w:szCs w:val="20"/>
        </w:rPr>
      </w:pPr>
      <w:r w:rsidRPr="007B2B22">
        <w:rPr>
          <w:sz w:val="20"/>
          <w:szCs w:val="20"/>
        </w:rPr>
        <w:t xml:space="preserve">Abstraheert de </w:t>
      </w:r>
      <w:proofErr w:type="spellStart"/>
      <w:r w:rsidRPr="007B2B22">
        <w:rPr>
          <w:sz w:val="20"/>
          <w:szCs w:val="20"/>
        </w:rPr>
        <w:t>gRPC</w:t>
      </w:r>
      <w:proofErr w:type="spellEnd"/>
      <w:r w:rsidRPr="007B2B22">
        <w:rPr>
          <w:sz w:val="20"/>
          <w:szCs w:val="20"/>
        </w:rPr>
        <w:t xml:space="preserve"> communicatie tussen de API-gateway en de </w:t>
      </w:r>
      <w:proofErr w:type="spellStart"/>
      <w:r w:rsidRPr="007B2B22">
        <w:rPr>
          <w:sz w:val="20"/>
          <w:szCs w:val="20"/>
        </w:rPr>
        <w:t>Translator</w:t>
      </w:r>
      <w:proofErr w:type="spellEnd"/>
    </w:p>
    <w:p w14:paraId="3F7D7010" w14:textId="77777777" w:rsidR="007B2B22" w:rsidRDefault="007B2B22" w:rsidP="00A43C67">
      <w:pPr>
        <w:pStyle w:val="Kop2"/>
      </w:pPr>
    </w:p>
    <w:p w14:paraId="3862F8F5" w14:textId="7C7C16A3" w:rsidR="00561FBE" w:rsidRPr="00DF08D8" w:rsidRDefault="00A43C67" w:rsidP="00A43C67">
      <w:pPr>
        <w:pStyle w:val="Kop2"/>
      </w:pPr>
      <w:r w:rsidRPr="00DF08D8">
        <w:t>Versiebeheer</w:t>
      </w:r>
    </w:p>
    <w:p w14:paraId="41FCE5C5" w14:textId="0406CC9B" w:rsidR="00A43C67" w:rsidRDefault="00A43C67" w:rsidP="00A43C67">
      <w:r w:rsidRPr="00A43C67">
        <w:t>Op het moment da</w:t>
      </w:r>
      <w:r>
        <w:t xml:space="preserve">t nieuwe versies uitgerold moeten worden, dan handelt </w:t>
      </w:r>
      <w:proofErr w:type="spellStart"/>
      <w:r>
        <w:t>Kubernetes</w:t>
      </w:r>
      <w:proofErr w:type="spellEnd"/>
      <w:r>
        <w:t xml:space="preserve"> dit af.</w:t>
      </w:r>
    </w:p>
    <w:p w14:paraId="572FC111" w14:textId="57BF6B8C" w:rsidR="00A43C67" w:rsidRDefault="00A43C67" w:rsidP="00A43C67">
      <w:r>
        <w:t>Versiebeheer met betrekking tot het GraphQL schema is nog ter discussie.</w:t>
      </w:r>
    </w:p>
    <w:p w14:paraId="7720E569" w14:textId="502DC94F" w:rsidR="00F267E7" w:rsidRDefault="00CB31B2" w:rsidP="005229FE">
      <w:pPr>
        <w:pStyle w:val="Kop1"/>
      </w:pPr>
      <w:r>
        <w:t>Leveringsvoorwaarden</w:t>
      </w:r>
    </w:p>
    <w:p w14:paraId="0790B5D7" w14:textId="77777777" w:rsidR="005229FE" w:rsidRPr="005229FE" w:rsidRDefault="005229FE" w:rsidP="005229FE"/>
    <w:p w14:paraId="62EA5D03" w14:textId="559CC049" w:rsidR="00F267E7" w:rsidRDefault="00F267E7" w:rsidP="00F267E7">
      <w:r>
        <w:t>Leveringsvoorwaarden bekijkt per opgevraagd veld of de afnemer het mag inlezen.</w:t>
      </w:r>
    </w:p>
    <w:p w14:paraId="79899FC9" w14:textId="77777777" w:rsidR="005229FE" w:rsidRDefault="005229FE" w:rsidP="00F267E7"/>
    <w:p w14:paraId="102C2177" w14:textId="570F915F" w:rsidR="00F267E7" w:rsidRDefault="00F267E7" w:rsidP="00CB31B2">
      <w:r>
        <w:t xml:space="preserve">Op het moment zijn er </w:t>
      </w:r>
      <w:r w:rsidR="009B198B">
        <w:t>drie</w:t>
      </w:r>
      <w:r>
        <w:t xml:space="preserve"> ideeën van implementatie voorgesteld:</w:t>
      </w:r>
    </w:p>
    <w:p w14:paraId="51C84328" w14:textId="4562F20B" w:rsidR="00BA5E0F" w:rsidRDefault="00BA5E0F" w:rsidP="00BA5E0F">
      <w:pPr>
        <w:pStyle w:val="Lijstalinea"/>
        <w:numPr>
          <w:ilvl w:val="0"/>
          <w:numId w:val="1"/>
        </w:numPr>
      </w:pPr>
      <w:r>
        <w:t>Met behulp van GraphQL instrumentatie</w:t>
      </w:r>
    </w:p>
    <w:p w14:paraId="18DF80CD" w14:textId="376EC1DD" w:rsidR="00F267E7" w:rsidRDefault="00F267E7" w:rsidP="00F267E7">
      <w:pPr>
        <w:pStyle w:val="Lijstalinea"/>
        <w:numPr>
          <w:ilvl w:val="0"/>
          <w:numId w:val="1"/>
        </w:numPr>
      </w:pPr>
      <w:r>
        <w:t xml:space="preserve">Met behulp van microservices tussen de API-gateway en de </w:t>
      </w:r>
      <w:proofErr w:type="spellStart"/>
      <w:r w:rsidR="00E370A9">
        <w:t>t</w:t>
      </w:r>
      <w:r>
        <w:t>ranslators</w:t>
      </w:r>
      <w:proofErr w:type="spellEnd"/>
      <w:r>
        <w:t xml:space="preserve">, waarbij een teruggegeven antwoord wordt </w:t>
      </w:r>
      <w:r w:rsidR="00E370A9">
        <w:t>gefiltreerd</w:t>
      </w:r>
      <w:r>
        <w:t>.</w:t>
      </w:r>
    </w:p>
    <w:p w14:paraId="2F0FFA00" w14:textId="0169E626" w:rsidR="00117C79" w:rsidRDefault="00117C79" w:rsidP="00F267E7">
      <w:pPr>
        <w:pStyle w:val="Lijstalinea"/>
        <w:numPr>
          <w:ilvl w:val="0"/>
          <w:numId w:val="1"/>
        </w:numPr>
      </w:pPr>
      <w:r>
        <w:t xml:space="preserve">Een API-gateway per </w:t>
      </w:r>
      <w:r w:rsidR="00E57A58">
        <w:t>informatie</w:t>
      </w:r>
      <w:r w:rsidR="009B198B">
        <w:t>-</w:t>
      </w:r>
      <w:r w:rsidR="00E57A58">
        <w:t>service met gespecialiseerde GraphQL-schema.</w:t>
      </w:r>
    </w:p>
    <w:p w14:paraId="69086FFA" w14:textId="7183D003" w:rsidR="00E370A9" w:rsidRDefault="00E370A9" w:rsidP="00E370A9"/>
    <w:p w14:paraId="68CFFA39" w14:textId="0141C4CD" w:rsidR="00E370A9" w:rsidRDefault="00E370A9" w:rsidP="00E370A9">
      <w:r>
        <w:t>Er is interesse getoond in het gebruik van een autorisatie-</w:t>
      </w:r>
      <w:proofErr w:type="spellStart"/>
      <w:r>
        <w:t>framework</w:t>
      </w:r>
      <w:proofErr w:type="spellEnd"/>
      <w:r>
        <w:t xml:space="preserve"> en/of microservices om configuratie te verbergen voor de API-gateway.</w:t>
      </w:r>
    </w:p>
    <w:p w14:paraId="5327ABC9" w14:textId="33F62A85" w:rsidR="00A85A82" w:rsidRDefault="00A85A82" w:rsidP="00E370A9"/>
    <w:p w14:paraId="1510EC4B" w14:textId="7D7BC42F" w:rsidR="006D6481" w:rsidRDefault="00A85A82" w:rsidP="00A51462">
      <w:r>
        <w:t>Overigens is er ook een mogelijkheid om het TWI</w:t>
      </w:r>
      <w:r w:rsidR="005A1C17">
        <w:t>-</w:t>
      </w:r>
      <w:r>
        <w:t>platform de mogelijkheid te geven om leveringsvoorwaarden te laten bekijken, mits de bronnen hier mee akkoord gaan.</w:t>
      </w:r>
    </w:p>
    <w:p w14:paraId="26234983" w14:textId="32C7ECB9" w:rsidR="00DF08D8" w:rsidRDefault="00DF08D8" w:rsidP="00CB31B2"/>
    <w:p w14:paraId="3AD14FA5" w14:textId="63603607" w:rsidR="00DF08D8" w:rsidRDefault="00DF08D8" w:rsidP="00DF08D8">
      <w:pPr>
        <w:pStyle w:val="Kop3"/>
      </w:pPr>
      <w:r>
        <w:t>GraphQL Instrumentation</w:t>
      </w:r>
    </w:p>
    <w:p w14:paraId="3D125442" w14:textId="38AEB140" w:rsidR="00DF08D8" w:rsidRDefault="00B13BAD" w:rsidP="00DF08D8">
      <w:r>
        <w:t>Leveringsvoorwaarden m</w:t>
      </w:r>
      <w:r w:rsidR="00DF08D8">
        <w:t>et behulp van instrumentatie dat de GraphQL aanvraag evalueert.</w:t>
      </w:r>
    </w:p>
    <w:p w14:paraId="03374259" w14:textId="20952B19" w:rsidR="00DF08D8" w:rsidRDefault="00A01DCA" w:rsidP="00DF08D8">
      <w:hyperlink r:id="rId24" w:anchor="field-validation-instrumentation" w:history="1">
        <w:r w:rsidR="00DF08D8" w:rsidRPr="00496560">
          <w:rPr>
            <w:rStyle w:val="Hyperlink"/>
          </w:rPr>
          <w:t>https://www.graphql-java.com/documentation/master/instrumentation/#field-validation-instrumentation</w:t>
        </w:r>
      </w:hyperlink>
    </w:p>
    <w:p w14:paraId="5D15D1C1" w14:textId="0488E4C5" w:rsidR="00B13BAD" w:rsidRDefault="00B13BAD" w:rsidP="00DF08D8"/>
    <w:p w14:paraId="34E00110" w14:textId="77777777" w:rsidR="005229FE" w:rsidRDefault="00D73ADB" w:rsidP="00DF08D8">
      <w:r>
        <w:lastRenderedPageBreak/>
        <w:t>D</w:t>
      </w:r>
      <w:r w:rsidR="00B13BAD">
        <w:t xml:space="preserve">e eerste optie </w:t>
      </w:r>
      <w:r w:rsidR="005229FE">
        <w:t xml:space="preserve">krijgt een GraphQL aanvraag als input, </w:t>
      </w:r>
      <w:r>
        <w:t xml:space="preserve">evalueert </w:t>
      </w:r>
      <w:r w:rsidR="005229FE">
        <w:t>deze, om vervolgens de aanvraag toe te stemmen of af te wijzen.</w:t>
      </w:r>
    </w:p>
    <w:p w14:paraId="5040851D" w14:textId="10959383" w:rsidR="00B13BAD" w:rsidRDefault="00D73ADB" w:rsidP="00DF08D8">
      <w:r>
        <w:t>Een leveringsvoorwaarde microservice bekijkt de velden en afnemer en bepaald of de GraphQL aanvraag uitgevoerd mag worden. Als d</w:t>
      </w:r>
      <w:r w:rsidR="00B90BFC">
        <w:t xml:space="preserve">e aanvraag niet uitgevoerd mag worden </w:t>
      </w:r>
      <w:r>
        <w:t xml:space="preserve">zal er geen data </w:t>
      </w:r>
      <w:r w:rsidR="00B90BFC">
        <w:t>als antwoord worden opgestuurd</w:t>
      </w:r>
      <w:r w:rsidR="0038132D">
        <w:t>.</w:t>
      </w:r>
    </w:p>
    <w:p w14:paraId="7044255A" w14:textId="0159E6A2" w:rsidR="00F67F5B" w:rsidRDefault="00F67F5B" w:rsidP="00DF08D8"/>
    <w:p w14:paraId="70F18EEB" w14:textId="18D1F226" w:rsidR="00F67F5B" w:rsidRDefault="00F67F5B" w:rsidP="00DF08D8">
      <w:r>
        <w:t>Het voordeel van deze aanpak is dat de leveringsvoorwaarden op één plek worden bekeken</w:t>
      </w:r>
      <w:r w:rsidR="00B2755A">
        <w:t>, en dus configuratie op één plek hoeft worden toegevoegd,</w:t>
      </w:r>
      <w:r>
        <w:t xml:space="preserve"> en onbevoegde aanvragen worden tegengehouden nog voor </w:t>
      </w:r>
      <w:proofErr w:type="spellStart"/>
      <w:r>
        <w:t>Translators</w:t>
      </w:r>
      <w:proofErr w:type="spellEnd"/>
      <w:r>
        <w:t xml:space="preserve"> worden bevraagd.</w:t>
      </w:r>
    </w:p>
    <w:p w14:paraId="49436AC7" w14:textId="3A643F5E" w:rsidR="00B2755A" w:rsidRDefault="00B2755A" w:rsidP="00DF08D8"/>
    <w:p w14:paraId="32DFC248" w14:textId="1AA04583" w:rsidR="00B2755A" w:rsidRDefault="00B2755A" w:rsidP="00B2755A">
      <w:pPr>
        <w:pStyle w:val="Kop3"/>
      </w:pPr>
      <w:proofErr w:type="spellStart"/>
      <w:r>
        <w:t>Intercepting</w:t>
      </w:r>
      <w:proofErr w:type="spellEnd"/>
      <w:r>
        <w:t xml:space="preserve"> microservices</w:t>
      </w:r>
    </w:p>
    <w:p w14:paraId="2E952790" w14:textId="4A3FAD7D" w:rsidR="003976AD" w:rsidRDefault="00B2755A" w:rsidP="00B2755A">
      <w:r>
        <w:t xml:space="preserve">De tweede optie plaatst microservices tussen de </w:t>
      </w:r>
      <w:proofErr w:type="spellStart"/>
      <w:r>
        <w:t>datafetchers</w:t>
      </w:r>
      <w:proofErr w:type="spellEnd"/>
      <w:r>
        <w:t xml:space="preserve"> en de </w:t>
      </w:r>
      <w:proofErr w:type="spellStart"/>
      <w:r>
        <w:t>translators</w:t>
      </w:r>
      <w:proofErr w:type="spellEnd"/>
      <w:r>
        <w:t xml:space="preserve">. </w:t>
      </w:r>
      <w:r w:rsidR="003976AD">
        <w:t xml:space="preserve">De microservice krijgt een </w:t>
      </w:r>
      <w:proofErr w:type="spellStart"/>
      <w:r w:rsidR="003976AD">
        <w:t>gRPC</w:t>
      </w:r>
      <w:proofErr w:type="spellEnd"/>
      <w:r w:rsidR="003976AD">
        <w:t xml:space="preserve"> aanvraag binnen, en bekijkt of de afnemer dit bericht mag bekijken. Als dat het geval.</w:t>
      </w:r>
    </w:p>
    <w:p w14:paraId="11978384" w14:textId="289671B6" w:rsidR="00B2755A" w:rsidRDefault="00B2755A" w:rsidP="00B2755A">
      <w:r>
        <w:t xml:space="preserve">De microservice speelt een aanvraag door naar de </w:t>
      </w:r>
      <w:proofErr w:type="spellStart"/>
      <w:r>
        <w:t>Translator</w:t>
      </w:r>
      <w:proofErr w:type="spellEnd"/>
      <w:r>
        <w:t>, maar alleen als de oorspronkelijke afnemer bevoegd is.</w:t>
      </w:r>
      <w:r w:rsidR="00F54E1D">
        <w:t xml:space="preserve"> Ook speelt de microservice het antwoord door, maar haalt eerst gegevens weg die de afnemer niet mag</w:t>
      </w:r>
      <w:r w:rsidR="009E2EC4">
        <w:t xml:space="preserve"> inzien</w:t>
      </w:r>
      <w:r w:rsidR="00F54E1D">
        <w:t>.</w:t>
      </w:r>
    </w:p>
    <w:p w14:paraId="088BC792" w14:textId="77777777" w:rsidR="00486D9A" w:rsidRDefault="00486D9A" w:rsidP="00B2755A"/>
    <w:p w14:paraId="6927F24D" w14:textId="7E70E0AB" w:rsidR="008C2DBE" w:rsidRDefault="008C2DBE" w:rsidP="00B2755A">
      <w:r>
        <w:t>Het voordeel van deze aanpak i</w:t>
      </w:r>
      <w:r w:rsidR="00486D9A">
        <w:t>s</w:t>
      </w:r>
      <w:proofErr w:type="gramStart"/>
      <w:r w:rsidR="00486D9A">
        <w:t>… ?</w:t>
      </w:r>
      <w:proofErr w:type="gramEnd"/>
    </w:p>
    <w:p w14:paraId="1465C366" w14:textId="1F05CE23" w:rsidR="00AD45AD" w:rsidRDefault="00AD45AD" w:rsidP="00B2755A"/>
    <w:p w14:paraId="3CC1E364" w14:textId="0DB87D2F" w:rsidR="00AD45AD" w:rsidRDefault="00AD45AD" w:rsidP="00AD45AD">
      <w:pPr>
        <w:pStyle w:val="Kop3"/>
      </w:pPr>
      <w:r>
        <w:t>Een API-gateway project per informatie-service</w:t>
      </w:r>
    </w:p>
    <w:p w14:paraId="79A71C4F" w14:textId="77777777" w:rsidR="005A1C17" w:rsidRPr="005A1C17" w:rsidRDefault="005A1C17" w:rsidP="005A1C17"/>
    <w:p w14:paraId="59A57CE2" w14:textId="2328A6A2" w:rsidR="003C506E" w:rsidRDefault="00AD45AD" w:rsidP="00AD45AD">
      <w:r>
        <w:t>De laatste optie introduceert per informatie-service een API-gateway. Een API-gateway gebruikt dan een kleiner schema</w:t>
      </w:r>
      <w:r w:rsidR="00470D8B">
        <w:t xml:space="preserve"> dat enkel</w:t>
      </w:r>
      <w:r>
        <w:t xml:space="preserve"> toegestane </w:t>
      </w:r>
      <w:r w:rsidR="001501FB">
        <w:t>berichtelementen</w:t>
      </w:r>
      <w:r w:rsidR="00470D8B">
        <w:t xml:space="preserve"> bevat</w:t>
      </w:r>
      <w:r>
        <w:t>.</w:t>
      </w:r>
      <w:r w:rsidR="001501FB">
        <w:t xml:space="preserve"> Deze optie heeft momenteel de voorkeur.</w:t>
      </w:r>
    </w:p>
    <w:p w14:paraId="698D542A" w14:textId="6DE2BBC0" w:rsidR="00C31D99" w:rsidRDefault="00C31D99" w:rsidP="00AD45AD"/>
    <w:p w14:paraId="2E49B58E" w14:textId="3FF6A3D3" w:rsidR="00C31D99" w:rsidRDefault="00C31D99" w:rsidP="00AD45AD">
      <w:r>
        <w:t>Het voorstel luidt als volgt:</w:t>
      </w:r>
    </w:p>
    <w:p w14:paraId="228BA49B" w14:textId="7048EA5E" w:rsidR="00C31D99" w:rsidRDefault="00C31D99" w:rsidP="00C31D99">
      <w:pPr>
        <w:pStyle w:val="Lijstalinea"/>
        <w:numPr>
          <w:ilvl w:val="0"/>
          <w:numId w:val="1"/>
        </w:numPr>
      </w:pPr>
      <w:r>
        <w:t>Een API-gateway per informatie-service</w:t>
      </w:r>
      <w:r w:rsidR="00BC6C81">
        <w:t xml:space="preserve"> met een</w:t>
      </w:r>
      <w:r>
        <w:t xml:space="preserve"> schema </w:t>
      </w:r>
      <w:r w:rsidR="00BC6C81">
        <w:t xml:space="preserve">bepekt </w:t>
      </w:r>
      <w:r>
        <w:t>tot de gegevens die daadwerkelijk bij die informatieservice horen</w:t>
      </w:r>
      <w:r w:rsidR="00BC6C81">
        <w:t>.</w:t>
      </w:r>
    </w:p>
    <w:p w14:paraId="62369F28" w14:textId="77777777" w:rsidR="00C31D99" w:rsidRDefault="00C31D99" w:rsidP="00C31D99">
      <w:pPr>
        <w:pStyle w:val="Lijstalinea"/>
        <w:numPr>
          <w:ilvl w:val="1"/>
          <w:numId w:val="1"/>
        </w:numPr>
      </w:pPr>
      <w:r>
        <w:t xml:space="preserve">Voordeel: helderheid naar de afnemer, voor een deel zit de leveringscheck dan al in dat schema. </w:t>
      </w:r>
    </w:p>
    <w:p w14:paraId="64849AFE" w14:textId="61DDEEBA" w:rsidR="00C31D99" w:rsidRDefault="00C31D99" w:rsidP="00C31D99">
      <w:pPr>
        <w:pStyle w:val="Lijstalinea"/>
        <w:numPr>
          <w:ilvl w:val="1"/>
          <w:numId w:val="1"/>
        </w:numPr>
      </w:pPr>
      <w:r>
        <w:t xml:space="preserve">Voordeel: kleinere en overzichtelijkere </w:t>
      </w:r>
      <w:proofErr w:type="spellStart"/>
      <w:r>
        <w:t>API</w:t>
      </w:r>
      <w:r w:rsidR="00BC6C81">
        <w:t>’</w:t>
      </w:r>
      <w:r>
        <w:t>s</w:t>
      </w:r>
      <w:proofErr w:type="spellEnd"/>
      <w:r>
        <w:t xml:space="preserve">. </w:t>
      </w:r>
    </w:p>
    <w:p w14:paraId="4E3AFDD4" w14:textId="2A7BB999" w:rsidR="00C31D99" w:rsidRDefault="00C31D99" w:rsidP="00C31D99">
      <w:pPr>
        <w:pStyle w:val="Lijstalinea"/>
        <w:numPr>
          <w:ilvl w:val="1"/>
          <w:numId w:val="1"/>
        </w:numPr>
      </w:pPr>
      <w:r>
        <w:t>Voordeel: geen extra software (service) nodig om de te leveren informatie per informatieservice nog eens te controleren.</w:t>
      </w:r>
    </w:p>
    <w:p w14:paraId="678BF6CD" w14:textId="6855E894" w:rsidR="00782E01" w:rsidRDefault="00782E01" w:rsidP="0076090D">
      <w:pPr>
        <w:pStyle w:val="Lijstalinea"/>
        <w:numPr>
          <w:ilvl w:val="1"/>
          <w:numId w:val="1"/>
        </w:numPr>
      </w:pPr>
      <w:r>
        <w:t>Tijdens het uitrollen ligt maar één informatie-service stil, i.p.v. alle services tegelijk.</w:t>
      </w:r>
    </w:p>
    <w:p w14:paraId="48289C03" w14:textId="77777777" w:rsidR="00C31D99" w:rsidRDefault="00C31D99" w:rsidP="00C31D99">
      <w:pPr>
        <w:pStyle w:val="Lijstalinea"/>
        <w:numPr>
          <w:ilvl w:val="0"/>
          <w:numId w:val="1"/>
        </w:numPr>
      </w:pPr>
      <w:r>
        <w:t>Het schema voor een API-gateway wordt gegenereerd vanuit configuratie van de informatie-service.</w:t>
      </w:r>
    </w:p>
    <w:p w14:paraId="58F5EB71" w14:textId="742338A6" w:rsidR="00C31D99" w:rsidRDefault="00BC6C81" w:rsidP="00C31D99">
      <w:pPr>
        <w:pStyle w:val="Lijstalinea"/>
        <w:numPr>
          <w:ilvl w:val="0"/>
          <w:numId w:val="1"/>
        </w:numPr>
      </w:pPr>
      <w:r>
        <w:t>D</w:t>
      </w:r>
      <w:r w:rsidR="00C31D99">
        <w:t>e microservice di</w:t>
      </w:r>
      <w:r>
        <w:t>e de aanv</w:t>
      </w:r>
      <w:r w:rsidR="005B0811">
        <w:t>r</w:t>
      </w:r>
      <w:r>
        <w:t>age</w:t>
      </w:r>
      <w:r w:rsidR="00EE18F3">
        <w:t>n</w:t>
      </w:r>
      <w:r w:rsidR="00C31D99">
        <w:t xml:space="preserve"> verwerkt (1</w:t>
      </w:r>
      <w:r w:rsidR="00EE18F3">
        <w:t xml:space="preserve"> microservice</w:t>
      </w:r>
      <w:r w:rsidR="00C31D99">
        <w:t xml:space="preserve"> per</w:t>
      </w:r>
      <w:r w:rsidR="00DA705A">
        <w:t xml:space="preserve"> informatie-service</w:t>
      </w:r>
      <w:r w:rsidR="00C31D99">
        <w:t>)</w:t>
      </w:r>
      <w:r w:rsidR="000F6369">
        <w:t xml:space="preserve"> wordt</w:t>
      </w:r>
      <w:r w:rsidR="00C31D99">
        <w:t xml:space="preserve"> opgestart met het configuratiebestand voor die informatieservice. Deze microservices </w:t>
      </w:r>
      <w:r w:rsidR="000F6369">
        <w:t xml:space="preserve">zijn </w:t>
      </w:r>
      <w:r w:rsidR="00C31D99">
        <w:t xml:space="preserve">qua code exact hetzelfde. Ze maken allen gebruik van hetzelfde "achterland", alleen zal de ene informatieservice bepaalde </w:t>
      </w:r>
      <w:proofErr w:type="spellStart"/>
      <w:r w:rsidR="006B244E">
        <w:t>T</w:t>
      </w:r>
      <w:r w:rsidR="00C31D99">
        <w:t>ranslators</w:t>
      </w:r>
      <w:proofErr w:type="spellEnd"/>
      <w:r w:rsidR="00C31D99">
        <w:t xml:space="preserve"> wel gebruiken en andere informatieservices niet.</w:t>
      </w:r>
    </w:p>
    <w:p w14:paraId="06411EBC" w14:textId="3C5F3C2C" w:rsidR="00DC6C67" w:rsidRDefault="00DC6C67" w:rsidP="00C31D99">
      <w:pPr>
        <w:pStyle w:val="Lijstalinea"/>
        <w:numPr>
          <w:ilvl w:val="0"/>
          <w:numId w:val="1"/>
        </w:numPr>
      </w:pPr>
      <w:r>
        <w:t>Geen versienummers en misschien geen berichtnamen in de schema’s.</w:t>
      </w:r>
    </w:p>
    <w:p w14:paraId="2C94373B" w14:textId="43F65F61" w:rsidR="00DC6C67" w:rsidRDefault="00DC6C67" w:rsidP="00DC6C67">
      <w:pPr>
        <w:pStyle w:val="Lijstalinea"/>
        <w:numPr>
          <w:ilvl w:val="1"/>
          <w:numId w:val="1"/>
        </w:numPr>
      </w:pPr>
      <w:r>
        <w:t>Als nieuwe berichten of nieuwe bronnen bij de schema’s komen, worden bestaande services niet of weinig geraakt.</w:t>
      </w:r>
    </w:p>
    <w:p w14:paraId="5DB5DA03" w14:textId="463A0C2E" w:rsidR="00CF3789" w:rsidRDefault="00CF3789" w:rsidP="00DC6C67">
      <w:pPr>
        <w:pStyle w:val="Lijstalinea"/>
        <w:numPr>
          <w:ilvl w:val="1"/>
          <w:numId w:val="1"/>
        </w:numPr>
      </w:pPr>
      <w:r>
        <w:lastRenderedPageBreak/>
        <w:t xml:space="preserve">De afnemer </w:t>
      </w:r>
      <w:r w:rsidR="00290277">
        <w:t xml:space="preserve">merkt niets van nieuwe berichtversies omdat die er niets van merkt. Alleen de </w:t>
      </w:r>
      <w:proofErr w:type="spellStart"/>
      <w:r w:rsidR="00290277">
        <w:t>translator</w:t>
      </w:r>
      <w:proofErr w:type="spellEnd"/>
      <w:r w:rsidR="00290277">
        <w:t xml:space="preserve"> wordt uitgebreid voor nieuw toegevoegde velden. Als velden verdwijnen of anders gaan heten (komt nauwelijks voor) die de afnemer gebruikt zijn er gevolgen voor de afnemer.</w:t>
      </w:r>
    </w:p>
    <w:p w14:paraId="7B4E40D9" w14:textId="1F6B18AE" w:rsidR="00290277" w:rsidRDefault="00290277" w:rsidP="00DC6C67">
      <w:pPr>
        <w:pStyle w:val="Lijstalinea"/>
        <w:numPr>
          <w:ilvl w:val="1"/>
          <w:numId w:val="1"/>
        </w:numPr>
      </w:pPr>
      <w:r>
        <w:t>Botsingen met namen worden anders opgelost</w:t>
      </w:r>
    </w:p>
    <w:p w14:paraId="34AEF141" w14:textId="4D7B91C5" w:rsidR="005A1C17" w:rsidRDefault="00290277" w:rsidP="004C4E7B">
      <w:pPr>
        <w:pStyle w:val="Lijstalinea"/>
        <w:numPr>
          <w:ilvl w:val="1"/>
          <w:numId w:val="1"/>
        </w:numPr>
      </w:pPr>
      <w:r>
        <w:t>Alleen als de informatiebehoefte van een informatie-service verandert moet er iets veranderen in de API.</w:t>
      </w:r>
    </w:p>
    <w:p w14:paraId="2F2E9ED6" w14:textId="77777777" w:rsidR="00B2755A" w:rsidRPr="00DF08D8" w:rsidRDefault="00B2755A" w:rsidP="00DF08D8"/>
    <w:p w14:paraId="67DD518E" w14:textId="685D4C0C" w:rsidR="006D6481" w:rsidRDefault="006D6481" w:rsidP="00E44B7A">
      <w:pPr>
        <w:pStyle w:val="Kop1"/>
      </w:pPr>
      <w:r>
        <w:t>Technische appendix</w:t>
      </w:r>
    </w:p>
    <w:p w14:paraId="5E3B4F9C" w14:textId="2469F90D" w:rsidR="007036F1" w:rsidRDefault="007036F1" w:rsidP="007036F1"/>
    <w:p w14:paraId="10843859" w14:textId="30007A79" w:rsidR="007036F1" w:rsidRPr="007036F1" w:rsidRDefault="007036F1" w:rsidP="007036F1">
      <w:pPr>
        <w:pStyle w:val="Kop2"/>
      </w:pPr>
      <w:r>
        <w:t>Git</w:t>
      </w:r>
    </w:p>
    <w:p w14:paraId="3A830DFF" w14:textId="4623319D" w:rsidR="00E44B7A" w:rsidRDefault="00E44B7A" w:rsidP="00E44B7A">
      <w:r>
        <w:t>Alle projecten gebruikt binnen het TWI</w:t>
      </w:r>
      <w:r w:rsidR="0077773B">
        <w:t>-</w:t>
      </w:r>
      <w:r>
        <w:t xml:space="preserve">team van BKWI zijn te vinden op </w:t>
      </w:r>
      <w:proofErr w:type="spellStart"/>
      <w:r>
        <w:t>Gitlab</w:t>
      </w:r>
      <w:proofErr w:type="spellEnd"/>
      <w:r>
        <w:t xml:space="preserve"> </w:t>
      </w:r>
      <w:hyperlink r:id="rId25" w:history="1">
        <w:r w:rsidRPr="00496560">
          <w:rPr>
            <w:rStyle w:val="Hyperlink"/>
          </w:rPr>
          <w:t>https://gitlab.bkwi.nl/twi-fase4</w:t>
        </w:r>
      </w:hyperlink>
      <w:r>
        <w:t xml:space="preserve">, en kunnen gebouwd worden met behulp van het </w:t>
      </w:r>
      <w:proofErr w:type="spellStart"/>
      <w:r>
        <w:t>Maven</w:t>
      </w:r>
      <w:proofErr w:type="spellEnd"/>
      <w:r>
        <w:t xml:space="preserve"> 3+ bouw systeem.</w:t>
      </w:r>
    </w:p>
    <w:p w14:paraId="02AA4D0E" w14:textId="24FF4858" w:rsidR="00D04075" w:rsidRDefault="00D04075" w:rsidP="00E44B7A"/>
    <w:p w14:paraId="69F1F91C" w14:textId="1251D5DE" w:rsidR="00D04075" w:rsidRDefault="0058143F" w:rsidP="0058143F">
      <w:r>
        <w:t xml:space="preserve">De API-gateway en </w:t>
      </w:r>
      <w:proofErr w:type="spellStart"/>
      <w:r>
        <w:t>Translators</w:t>
      </w:r>
      <w:proofErr w:type="spellEnd"/>
      <w:r>
        <w:t xml:space="preserve"> overlappen in het gebruik van Protobuf definities. Daarom zijn de Protobuf definities en de gegenereerde POJO-klassen geïsoleerd als een </w:t>
      </w:r>
      <w:proofErr w:type="spellStart"/>
      <w:r>
        <w:t>library</w:t>
      </w:r>
      <w:proofErr w:type="spellEnd"/>
      <w:r>
        <w:t xml:space="preserve"> en in</w:t>
      </w:r>
      <w:r w:rsidR="00C77E23">
        <w:t xml:space="preserve"> </w:t>
      </w:r>
      <w:r>
        <w:t>apart</w:t>
      </w:r>
      <w:r w:rsidR="00C77E23">
        <w:t>e</w:t>
      </w:r>
      <w:r>
        <w:t xml:space="preserve"> project</w:t>
      </w:r>
      <w:r w:rsidR="00C77E23">
        <w:t>en</w:t>
      </w:r>
      <w:r>
        <w:t xml:space="preserve"> gezet.</w:t>
      </w:r>
      <w:r w:rsidR="001A2D92">
        <w:t xml:space="preserve"> Elke SUWI-bericht heeft zijn eigen Protobuf project.</w:t>
      </w:r>
    </w:p>
    <w:p w14:paraId="59A07CEE" w14:textId="7CE59A30" w:rsidR="007036F1" w:rsidRDefault="007036F1" w:rsidP="00E44B7A"/>
    <w:p w14:paraId="0F591A94" w14:textId="705D422D" w:rsidR="007036F1" w:rsidRDefault="007036F1" w:rsidP="007036F1">
      <w:pPr>
        <w:pStyle w:val="Kop2"/>
      </w:pPr>
      <w:commentRangeStart w:id="16"/>
      <w:r>
        <w:t>Omgevingen</w:t>
      </w:r>
    </w:p>
    <w:p w14:paraId="31D36B1F" w14:textId="508355F0" w:rsidR="00E44B7A" w:rsidRDefault="00E44B7A" w:rsidP="00E44B7A"/>
    <w:p w14:paraId="6292DA40" w14:textId="40D67DE0" w:rsidR="008E0EAE" w:rsidRDefault="00E44B7A" w:rsidP="00E44B7A">
      <w:r>
        <w:t>Momenteel zijn geen ontwikkelaars omgevingen beschikbaar en moet alles lokaal gedraaid worden.</w:t>
      </w:r>
      <w:commentRangeEnd w:id="16"/>
      <w:r w:rsidR="00C22F50">
        <w:rPr>
          <w:rStyle w:val="Verwijzingopmerking"/>
        </w:rPr>
        <w:commentReference w:id="16"/>
      </w:r>
      <w:ins w:id="17" w:author="Boland, Sybren (S.)" w:date="2020-11-27T13:35:00Z">
        <w:r w:rsidR="00090C3B">
          <w:t xml:space="preserve"> De </w:t>
        </w:r>
      </w:ins>
      <w:ins w:id="18" w:author="Boland, Sybren (S.)" w:date="2020-11-27T13:36:00Z">
        <w:r w:rsidR="00090C3B">
          <w:t xml:space="preserve">uitvoer hiervan ligt bij Schuberg </w:t>
        </w:r>
        <w:proofErr w:type="spellStart"/>
        <w:r w:rsidR="00090C3B">
          <w:t>Philis</w:t>
        </w:r>
        <w:proofErr w:type="spellEnd"/>
        <w:r w:rsidR="00090C3B">
          <w:t>, de leverancier van de omgevingen</w:t>
        </w:r>
      </w:ins>
      <w:ins w:id="19" w:author="Boland, Sybren (S.)" w:date="2020-11-27T13:37:00Z">
        <w:r w:rsidR="00090C3B">
          <w:t xml:space="preserve">, en de aanvraag loopt via Joost Huijbregts (BKWI). De </w:t>
        </w:r>
      </w:ins>
      <w:ins w:id="20" w:author="Boland, Sybren (S.)" w:date="2020-11-27T13:38:00Z">
        <w:r w:rsidR="00090C3B">
          <w:t xml:space="preserve">ontwikkel en </w:t>
        </w:r>
      </w:ins>
      <w:ins w:id="21" w:author="Boland, Sybren (S.)" w:date="2020-11-27T13:39:00Z">
        <w:r w:rsidR="00090C3B">
          <w:t xml:space="preserve">test omgeving wordt in sprint van 16/11 – 30/11 opgeleverd. De </w:t>
        </w:r>
      </w:ins>
      <w:ins w:id="22" w:author="Boland, Sybren (S.)" w:date="2020-11-27T13:40:00Z">
        <w:r w:rsidR="009B2124">
          <w:t xml:space="preserve">acceptatie omgeving de sprint daarna (30/11 – 14/12) en de productie omgeving de sprint daarna (14/12 </w:t>
        </w:r>
      </w:ins>
      <w:ins w:id="23" w:author="Boland, Sybren (S.)" w:date="2020-11-27T13:41:00Z">
        <w:r w:rsidR="009B2124">
          <w:t>–</w:t>
        </w:r>
      </w:ins>
      <w:ins w:id="24" w:author="Boland, Sybren (S.)" w:date="2020-11-27T13:40:00Z">
        <w:r w:rsidR="009B2124">
          <w:t xml:space="preserve"> </w:t>
        </w:r>
      </w:ins>
      <w:ins w:id="25" w:author="Boland, Sybren (S.)" w:date="2020-11-27T13:41:00Z">
        <w:r w:rsidR="009B2124">
          <w:t>28/12)</w:t>
        </w:r>
      </w:ins>
      <w:ins w:id="26" w:author="Boland, Sybren (S.)" w:date="2020-11-27T13:40:00Z">
        <w:r w:rsidR="009B2124">
          <w:t>.</w:t>
        </w:r>
      </w:ins>
    </w:p>
    <w:p w14:paraId="59568941" w14:textId="67DC6272" w:rsidR="00FB59A0" w:rsidRDefault="00FB59A0" w:rsidP="00E44B7A"/>
    <w:p w14:paraId="071AD661" w14:textId="5AE3C514" w:rsidR="00EF7AD7" w:rsidRDefault="00EF7AD7" w:rsidP="00E44B7A">
      <w:pPr>
        <w:rPr>
          <w:ins w:id="27" w:author="Boland, Sybren (S.)" w:date="2020-11-27T13:23:00Z"/>
        </w:rPr>
      </w:pPr>
      <w:ins w:id="28" w:author="Boland, Sybren (S.)" w:date="2020-11-27T13:21:00Z">
        <w:r>
          <w:t xml:space="preserve">Uiteindelijk komt er een CI/CD pipeline in </w:t>
        </w:r>
        <w:proofErr w:type="spellStart"/>
        <w:r>
          <w:t>git</w:t>
        </w:r>
      </w:ins>
      <w:ins w:id="29" w:author="Boland, Sybren (S.)" w:date="2020-11-27T13:22:00Z">
        <w:r>
          <w:t>Lab</w:t>
        </w:r>
        <w:proofErr w:type="spellEnd"/>
        <w:r>
          <w:t xml:space="preserve"> (</w:t>
        </w:r>
        <w:proofErr w:type="spellStart"/>
        <w:r>
          <w:t>gitLab</w:t>
        </w:r>
        <w:proofErr w:type="spellEnd"/>
        <w:r>
          <w:t xml:space="preserve"> CI) die naar de verschillende omgevingen </w:t>
        </w:r>
        <w:proofErr w:type="spellStart"/>
        <w:r>
          <w:t>deployt</w:t>
        </w:r>
        <w:proofErr w:type="spellEnd"/>
        <w:r>
          <w:t xml:space="preserve">. </w:t>
        </w:r>
      </w:ins>
      <w:ins w:id="30" w:author="Onomiwo, Zino (E. A. S.)" w:date="2020-11-27T13:50:00Z">
        <w:r w:rsidR="00A01DCA">
          <w:t xml:space="preserve">De release </w:t>
        </w:r>
      </w:ins>
      <w:ins w:id="31" w:author="Boland, Sybren (S.)" w:date="2020-11-27T13:22:00Z">
        <w:del w:id="32" w:author="Onomiwo, Zino (E. A. S.)" w:date="2020-11-27T13:50:00Z">
          <w:r w:rsidDel="00A01DCA">
            <w:delText>Er wo</w:delText>
          </w:r>
        </w:del>
      </w:ins>
      <w:ins w:id="33" w:author="Onomiwo, Zino (E. A. S.)" w:date="2020-11-27T13:50:00Z">
        <w:r w:rsidR="00A01DCA">
          <w:t xml:space="preserve">gaat naar </w:t>
        </w:r>
      </w:ins>
      <w:ins w:id="34" w:author="Boland, Sybren (S.)" w:date="2020-11-27T13:22:00Z">
        <w:del w:id="35" w:author="Onomiwo, Zino (E. A. S.)" w:date="2020-11-27T13:50:00Z">
          <w:r w:rsidDel="00A01DCA">
            <w:delText xml:space="preserve">rdt pas naar </w:delText>
          </w:r>
        </w:del>
        <w:r>
          <w:t xml:space="preserve">de volgende omgeving </w:t>
        </w:r>
        <w:del w:id="36" w:author="Onomiwo, Zino (E. A. S.)" w:date="2020-11-27T13:50:00Z">
          <w:r w:rsidDel="00A01DCA">
            <w:delText>ge</w:delText>
          </w:r>
        </w:del>
      </w:ins>
      <w:ins w:id="37" w:author="Boland, Sybren (S.)" w:date="2020-11-27T13:23:00Z">
        <w:del w:id="38" w:author="Onomiwo, Zino (E. A. S.)" w:date="2020-11-27T13:50:00Z">
          <w:r w:rsidDel="00A01DCA">
            <w:delText xml:space="preserve">gaan </w:delText>
          </w:r>
        </w:del>
        <w:r>
          <w:t xml:space="preserve">als de testen in de pipeline voor </w:t>
        </w:r>
      </w:ins>
      <w:ins w:id="39" w:author="Boland, Sybren (S.)" w:date="2020-11-27T13:34:00Z">
        <w:r w:rsidR="00090C3B">
          <w:t>de huidige</w:t>
        </w:r>
      </w:ins>
      <w:ins w:id="40" w:author="Boland, Sybren (S.)" w:date="2020-11-27T13:23:00Z">
        <w:r>
          <w:t xml:space="preserve"> omgeving slagen.</w:t>
        </w:r>
      </w:ins>
      <w:ins w:id="41" w:author="Boland, Sybren (S.)" w:date="2020-11-27T13:26:00Z">
        <w:r>
          <w:t xml:space="preserve"> De </w:t>
        </w:r>
        <w:proofErr w:type="spellStart"/>
        <w:r>
          <w:t>deployment</w:t>
        </w:r>
        <w:proofErr w:type="spellEnd"/>
        <w:r>
          <w:t xml:space="preserve"> naar de productie omgeving wordt handmatig gedaan</w:t>
        </w:r>
      </w:ins>
      <w:ins w:id="42" w:author="Boland, Sybren (S.)" w:date="2020-11-27T13:27:00Z">
        <w:r>
          <w:t>.</w:t>
        </w:r>
      </w:ins>
    </w:p>
    <w:p w14:paraId="0F1236D6" w14:textId="48CE5C19" w:rsidR="00EF7AD7" w:rsidRDefault="00EF7AD7" w:rsidP="00E44B7A">
      <w:pPr>
        <w:rPr>
          <w:ins w:id="43" w:author="Boland, Sybren (S.)" w:date="2020-11-27T13:23:00Z"/>
        </w:rPr>
      </w:pPr>
    </w:p>
    <w:p w14:paraId="0CBD3364" w14:textId="7F4EF835" w:rsidR="00EF7AD7" w:rsidRDefault="00090C3B" w:rsidP="00E44B7A">
      <w:pPr>
        <w:rPr>
          <w:ins w:id="44" w:author="Boland, Sybren (S.)" w:date="2020-11-27T13:26:00Z"/>
        </w:rPr>
      </w:pPr>
      <w:ins w:id="45" w:author="Boland, Sybren (S.)" w:date="2020-11-27T13:34:00Z">
        <w:r w:rsidRPr="00090C3B">
          <w:rPr>
            <w:b/>
            <w:bCs/>
            <w:rPrChange w:id="46" w:author="Boland, Sybren (S.)" w:date="2020-11-27T13:34:00Z">
              <w:rPr/>
            </w:rPrChange>
          </w:rPr>
          <w:t>Ontwikkel</w:t>
        </w:r>
      </w:ins>
      <w:ins w:id="47" w:author="Boland, Sybren (S.)" w:date="2020-11-27T13:23:00Z">
        <w:del w:id="48" w:author="Onomiwo, Zino (E. A. S.)" w:date="2020-11-27T13:51:00Z">
          <w:r w:rsidR="00EF7AD7" w:rsidRPr="00090C3B" w:rsidDel="00A01DCA">
            <w:rPr>
              <w:b/>
              <w:bCs/>
              <w:rPrChange w:id="49" w:author="Boland, Sybren (S.)" w:date="2020-11-27T13:34:00Z">
                <w:rPr/>
              </w:rPrChange>
            </w:rPr>
            <w:delText xml:space="preserve"> </w:delText>
          </w:r>
        </w:del>
        <w:r w:rsidR="00EF7AD7" w:rsidRPr="00090C3B">
          <w:rPr>
            <w:b/>
            <w:bCs/>
            <w:rPrChange w:id="50" w:author="Boland, Sybren (S.)" w:date="2020-11-27T13:34:00Z">
              <w:rPr/>
            </w:rPrChange>
          </w:rPr>
          <w:t>omgeving</w:t>
        </w:r>
        <w:r w:rsidR="00EF7AD7">
          <w:t xml:space="preserve">: Een </w:t>
        </w:r>
        <w:proofErr w:type="spellStart"/>
        <w:r w:rsidR="00EF7AD7">
          <w:t>kubernetes</w:t>
        </w:r>
        <w:proofErr w:type="spellEnd"/>
        <w:r w:rsidR="00EF7AD7">
          <w:t xml:space="preserve"> omgeving zonder connectie naar buiten. Bedoeld om </w:t>
        </w:r>
      </w:ins>
      <w:ins w:id="51" w:author="Boland, Sybren (S.)" w:date="2020-11-27T13:24:00Z">
        <w:r w:rsidR="00EF7AD7">
          <w:t xml:space="preserve">de </w:t>
        </w:r>
        <w:proofErr w:type="spellStart"/>
        <w:r w:rsidR="00EF7AD7">
          <w:t>deployment</w:t>
        </w:r>
        <w:proofErr w:type="spellEnd"/>
        <w:r w:rsidR="00EF7AD7">
          <w:t xml:space="preserve"> te testen en </w:t>
        </w:r>
      </w:ins>
      <w:ins w:id="52" w:author="Boland, Sybren (S.)" w:date="2020-11-27T13:25:00Z">
        <w:r w:rsidR="00EF7AD7">
          <w:t xml:space="preserve">nieuwe features (of </w:t>
        </w:r>
        <w:proofErr w:type="spellStart"/>
        <w:r w:rsidR="00EF7AD7">
          <w:t>POCs</w:t>
        </w:r>
        <w:proofErr w:type="spellEnd"/>
        <w:r w:rsidR="00EF7AD7">
          <w:t>) te proberen. Daarmee is het de meest instab</w:t>
        </w:r>
      </w:ins>
      <w:ins w:id="53" w:author="Boland, Sybren (S.)" w:date="2020-11-27T13:26:00Z">
        <w:r w:rsidR="00EF7AD7">
          <w:t>iele omgeving.</w:t>
        </w:r>
      </w:ins>
    </w:p>
    <w:p w14:paraId="579E5EAD" w14:textId="71A309AE" w:rsidR="00EF7AD7" w:rsidRDefault="00EF7AD7" w:rsidP="00E44B7A">
      <w:pPr>
        <w:rPr>
          <w:ins w:id="54" w:author="Boland, Sybren (S.)" w:date="2020-11-27T13:26:00Z"/>
        </w:rPr>
      </w:pPr>
    </w:p>
    <w:p w14:paraId="16B75B90" w14:textId="552ACA38" w:rsidR="00EF7AD7" w:rsidRDefault="00EF7AD7" w:rsidP="00E44B7A">
      <w:pPr>
        <w:rPr>
          <w:ins w:id="55" w:author="Boland, Sybren (S.)" w:date="2020-11-27T13:27:00Z"/>
        </w:rPr>
      </w:pPr>
      <w:ins w:id="56" w:author="Boland, Sybren (S.)" w:date="2020-11-27T13:27:00Z">
        <w:r w:rsidRPr="00090C3B">
          <w:rPr>
            <w:b/>
            <w:bCs/>
            <w:rPrChange w:id="57" w:author="Boland, Sybren (S.)" w:date="2020-11-27T13:34:00Z">
              <w:rPr/>
            </w:rPrChange>
          </w:rPr>
          <w:t>Test omgeving</w:t>
        </w:r>
        <w:r>
          <w:t xml:space="preserve">: Een </w:t>
        </w:r>
        <w:proofErr w:type="spellStart"/>
        <w:r>
          <w:t>kubernetes</w:t>
        </w:r>
        <w:proofErr w:type="spellEnd"/>
        <w:r>
          <w:t xml:space="preserve"> omgeving zonder connectie naar buiten. </w:t>
        </w:r>
      </w:ins>
      <w:ins w:id="58" w:author="Boland, Sybren (S.)" w:date="2020-11-27T13:30:00Z">
        <w:r w:rsidR="00090C3B">
          <w:t xml:space="preserve">Deze omgeving is bedoeld </w:t>
        </w:r>
      </w:ins>
      <w:ins w:id="59" w:author="Boland, Sybren (S.)" w:date="2020-11-27T13:31:00Z">
        <w:r w:rsidR="00090C3B">
          <w:t xml:space="preserve">voor het ontwikkelteam om features te testen. Het team bepaald zelf welke features </w:t>
        </w:r>
        <w:proofErr w:type="spellStart"/>
        <w:r w:rsidR="00090C3B">
          <w:t>gedeployd</w:t>
        </w:r>
        <w:proofErr w:type="spellEnd"/>
        <w:r w:rsidR="00090C3B">
          <w:t xml:space="preserve"> worden en </w:t>
        </w:r>
      </w:ins>
      <w:ins w:id="60" w:author="Boland, Sybren (S.)" w:date="2020-11-27T13:32:00Z">
        <w:r w:rsidR="00090C3B">
          <w:t>daarmee de stabiliteit van de omgeving.</w:t>
        </w:r>
      </w:ins>
    </w:p>
    <w:p w14:paraId="6B58EAD8" w14:textId="4D3642C6" w:rsidR="00EF7AD7" w:rsidRDefault="00EF7AD7" w:rsidP="00E44B7A">
      <w:pPr>
        <w:rPr>
          <w:ins w:id="61" w:author="Boland, Sybren (S.)" w:date="2020-11-27T13:27:00Z"/>
        </w:rPr>
      </w:pPr>
    </w:p>
    <w:p w14:paraId="35AC8BC2" w14:textId="73DD65D2" w:rsidR="00EF7AD7" w:rsidRDefault="00EF7AD7" w:rsidP="00E44B7A">
      <w:pPr>
        <w:rPr>
          <w:ins w:id="62" w:author="Boland, Sybren (S.)" w:date="2020-11-27T13:27:00Z"/>
        </w:rPr>
      </w:pPr>
      <w:ins w:id="63" w:author="Boland, Sybren (S.)" w:date="2020-11-27T13:27:00Z">
        <w:r w:rsidRPr="00090C3B">
          <w:rPr>
            <w:b/>
            <w:bCs/>
            <w:rPrChange w:id="64" w:author="Boland, Sybren (S.)" w:date="2020-11-27T13:35:00Z">
              <w:rPr/>
            </w:rPrChange>
          </w:rPr>
          <w:t>Acceptatie omgeving</w:t>
        </w:r>
        <w:r>
          <w:t>:</w:t>
        </w:r>
      </w:ins>
      <w:ins w:id="65" w:author="Boland, Sybren (S.)" w:date="2020-11-27T13:30:00Z">
        <w:r w:rsidR="00090C3B">
          <w:t xml:space="preserve"> </w:t>
        </w:r>
      </w:ins>
      <w:ins w:id="66" w:author="Boland, Sybren (S.)" w:date="2020-11-27T13:32:00Z">
        <w:r w:rsidR="00090C3B">
          <w:t xml:space="preserve">Een </w:t>
        </w:r>
        <w:proofErr w:type="spellStart"/>
        <w:r w:rsidR="00090C3B">
          <w:t>kubernetes</w:t>
        </w:r>
        <w:proofErr w:type="spellEnd"/>
        <w:r w:rsidR="00090C3B">
          <w:t xml:space="preserve"> omgeving zonder connectie naar buiten. Deze omgeving is bedoeld om de integratie tussen alle </w:t>
        </w:r>
      </w:ins>
      <w:ins w:id="67" w:author="Boland, Sybren (S.)" w:date="2020-11-27T13:33:00Z">
        <w:r w:rsidR="00090C3B">
          <w:t>onderdelen van de keten te testen. Deployment zal moeten worden afgestemd met de andere gebruikers van deze omgeving om de stabiliteit te kunnen garanderen.</w:t>
        </w:r>
      </w:ins>
    </w:p>
    <w:p w14:paraId="27DFB540" w14:textId="4C391803" w:rsidR="00EF7AD7" w:rsidRDefault="00EF7AD7" w:rsidP="00E44B7A">
      <w:pPr>
        <w:rPr>
          <w:ins w:id="68" w:author="Boland, Sybren (S.)" w:date="2020-11-27T13:27:00Z"/>
        </w:rPr>
      </w:pPr>
    </w:p>
    <w:p w14:paraId="455B1B08" w14:textId="60AE0571" w:rsidR="00EF7AD7" w:rsidRDefault="00EF7AD7" w:rsidP="00E44B7A">
      <w:pPr>
        <w:rPr>
          <w:ins w:id="69" w:author="Boland, Sybren (S.)" w:date="2020-11-27T13:27:00Z"/>
        </w:rPr>
      </w:pPr>
      <w:ins w:id="70" w:author="Boland, Sybren (S.)" w:date="2020-11-27T13:27:00Z">
        <w:r w:rsidRPr="00090C3B">
          <w:rPr>
            <w:b/>
            <w:bCs/>
            <w:rPrChange w:id="71" w:author="Boland, Sybren (S.)" w:date="2020-11-27T13:35:00Z">
              <w:rPr/>
            </w:rPrChange>
          </w:rPr>
          <w:lastRenderedPageBreak/>
          <w:t>Productie omgeving</w:t>
        </w:r>
        <w:r>
          <w:t xml:space="preserve">: Een </w:t>
        </w:r>
        <w:proofErr w:type="spellStart"/>
        <w:r>
          <w:t>kubernetes</w:t>
        </w:r>
        <w:proofErr w:type="spellEnd"/>
        <w:r>
          <w:t xml:space="preserve"> omgeving met connectie naar </w:t>
        </w:r>
      </w:ins>
      <w:ins w:id="72" w:author="Boland, Sybren (S.)" w:date="2020-11-27T13:28:00Z">
        <w:r>
          <w:t xml:space="preserve">het </w:t>
        </w:r>
        <w:proofErr w:type="spellStart"/>
        <w:r>
          <w:t>DigiNetwerk</w:t>
        </w:r>
        <w:proofErr w:type="spellEnd"/>
        <w:r>
          <w:t xml:space="preserve"> (geen connectie met het internet). </w:t>
        </w:r>
      </w:ins>
      <w:ins w:id="73" w:author="Boland, Sybren (S.)" w:date="2020-11-27T13:29:00Z">
        <w:r>
          <w:t xml:space="preserve">Deze omgeving is </w:t>
        </w:r>
        <w:proofErr w:type="gramStart"/>
        <w:r>
          <w:t>bedoelt</w:t>
        </w:r>
        <w:proofErr w:type="gramEnd"/>
        <w:r>
          <w:t xml:space="preserve"> om de uiteindelijke dienst naar de afnemer te </w:t>
        </w:r>
      </w:ins>
      <w:ins w:id="74" w:author="Boland, Sybren (S.)" w:date="2020-11-27T13:30:00Z">
        <w:r w:rsidR="00090C3B">
          <w:t>draaien.</w:t>
        </w:r>
      </w:ins>
    </w:p>
    <w:p w14:paraId="40211454" w14:textId="7FA7D602" w:rsidR="00EF7AD7" w:rsidRDefault="00EF7AD7" w:rsidP="00E44B7A">
      <w:pPr>
        <w:rPr>
          <w:ins w:id="75" w:author="Boland, Sybren (S.)" w:date="2020-11-27T13:41:00Z"/>
        </w:rPr>
      </w:pPr>
    </w:p>
    <w:p w14:paraId="64CA108C" w14:textId="518D2A92" w:rsidR="009B2124" w:rsidRDefault="009B2124" w:rsidP="00E44B7A">
      <w:pPr>
        <w:rPr>
          <w:ins w:id="76" w:author="Boland, Sybren (S.)" w:date="2020-11-27T13:41:00Z"/>
        </w:rPr>
      </w:pPr>
      <w:ins w:id="77" w:author="Boland, Sybren (S.)" w:date="2020-11-27T13:41:00Z">
        <w:r>
          <w:t>De rechten voor toegang tot de verschillende omgevingen wordt door</w:t>
        </w:r>
      </w:ins>
      <w:ins w:id="78" w:author="Boland, Sybren (S.)" w:date="2020-11-27T13:42:00Z">
        <w:r>
          <w:t xml:space="preserve"> team</w:t>
        </w:r>
      </w:ins>
      <w:ins w:id="79" w:author="Boland, Sybren (S.)" w:date="2020-11-27T13:41:00Z">
        <w:r>
          <w:t xml:space="preserve"> </w:t>
        </w:r>
        <w:proofErr w:type="spellStart"/>
        <w:r>
          <w:t>techsupport</w:t>
        </w:r>
        <w:proofErr w:type="spellEnd"/>
        <w:r>
          <w:t xml:space="preserve"> </w:t>
        </w:r>
      </w:ins>
      <w:ins w:id="80" w:author="Boland, Sybren (S.)" w:date="2020-11-27T13:42:00Z">
        <w:r>
          <w:t>(BKWI) ingeregeld. Hier is nog niet bekend welke rollen hier te onderscheiden zijn.</w:t>
        </w:r>
      </w:ins>
    </w:p>
    <w:p w14:paraId="3EC19D48" w14:textId="77777777" w:rsidR="009B2124" w:rsidRDefault="009B2124" w:rsidP="00E44B7A">
      <w:pPr>
        <w:rPr>
          <w:ins w:id="81" w:author="Boland, Sybren (S.)" w:date="2020-11-27T13:20:00Z"/>
        </w:rPr>
      </w:pPr>
    </w:p>
    <w:p w14:paraId="654D1996" w14:textId="2B9EF8D8" w:rsidR="003808D7" w:rsidRDefault="00FB59A0" w:rsidP="00E44B7A">
      <w:r>
        <w:t xml:space="preserve">De uiteindelijke wordt binnen een </w:t>
      </w:r>
      <w:proofErr w:type="spellStart"/>
      <w:r>
        <w:t>kubernetes</w:t>
      </w:r>
      <w:proofErr w:type="spellEnd"/>
      <w:r>
        <w:t xml:space="preserve"> omgeving gedraaid. De services worden geconfigureerd met </w:t>
      </w:r>
      <w:hyperlink r:id="rId26" w:history="1">
        <w:r w:rsidR="003808D7" w:rsidRPr="004B5540">
          <w:rPr>
            <w:rStyle w:val="Hyperlink"/>
          </w:rPr>
          <w:t>https://Istio.io</w:t>
        </w:r>
      </w:hyperlink>
      <w:r w:rsidR="003808D7">
        <w:t>.</w:t>
      </w:r>
    </w:p>
    <w:p w14:paraId="624B323B" w14:textId="79D2E3BC" w:rsidR="00FB59A0" w:rsidRDefault="00FB59A0" w:rsidP="00E44B7A"/>
    <w:p w14:paraId="2A77AF7D" w14:textId="1CB9A622" w:rsidR="00FB59A0" w:rsidRDefault="003808D7" w:rsidP="00E44B7A">
      <w:proofErr w:type="spellStart"/>
      <w:r>
        <w:t>Istio</w:t>
      </w:r>
      <w:proofErr w:type="spellEnd"/>
      <w:r w:rsidR="0049438C">
        <w:t xml:space="preserve"> </w:t>
      </w:r>
      <w:r w:rsidR="00FB59A0">
        <w:t>regelt veilige communicatie en het monitoren binnen de omgeving</w:t>
      </w:r>
      <w:r w:rsidR="009F4833">
        <w:t xml:space="preserve">. Ook </w:t>
      </w:r>
      <w:r w:rsidR="00B0414F">
        <w:t xml:space="preserve">zorgt </w:t>
      </w:r>
      <w:r w:rsidR="009F4833">
        <w:t xml:space="preserve">het </w:t>
      </w:r>
      <w:r w:rsidR="00B0414F">
        <w:t>voor correcte headers om te communiceren met de broker.</w:t>
      </w:r>
    </w:p>
    <w:p w14:paraId="7A78FF62" w14:textId="0EEA3EE1" w:rsidR="007036F1" w:rsidRDefault="007036F1" w:rsidP="00E44B7A"/>
    <w:p w14:paraId="4B7AF3E9" w14:textId="7C398187" w:rsidR="007036F1" w:rsidRDefault="007036F1" w:rsidP="007036F1">
      <w:pPr>
        <w:pStyle w:val="Kop2"/>
      </w:pPr>
      <w:r>
        <w:t>Draaien van API-gateway</w:t>
      </w:r>
    </w:p>
    <w:p w14:paraId="03744853" w14:textId="452B12B3" w:rsidR="006D6481" w:rsidRDefault="008E0EAE" w:rsidP="00D04075">
      <w:r>
        <w:t xml:space="preserve">Om zinnige data van de API-gateway terug te krijgen moeten de </w:t>
      </w:r>
      <w:proofErr w:type="spellStart"/>
      <w:r>
        <w:t>translators</w:t>
      </w:r>
      <w:proofErr w:type="spellEnd"/>
      <w:r>
        <w:t xml:space="preserve"> en een lokale broker draaien.</w:t>
      </w:r>
      <w:r w:rsidR="00815B8D">
        <w:t xml:space="preserve"> </w:t>
      </w:r>
      <w:r>
        <w:t>De gegevens die de broker terug kan geven kunnen worden gevonden binnen het SAS</w:t>
      </w:r>
      <w:r w:rsidR="00815B8D">
        <w:t>-</w:t>
      </w:r>
      <w:r>
        <w:t>project.</w:t>
      </w:r>
    </w:p>
    <w:p w14:paraId="20794435" w14:textId="673A5D4C" w:rsidR="007036F1" w:rsidRDefault="007036F1" w:rsidP="00D04075"/>
    <w:p w14:paraId="0730E86D" w14:textId="77777777" w:rsidR="007036F1" w:rsidRDefault="007036F1" w:rsidP="007036F1">
      <w:pPr>
        <w:pStyle w:val="Lijstalinea"/>
        <w:numPr>
          <w:ilvl w:val="0"/>
          <w:numId w:val="1"/>
        </w:numPr>
      </w:pPr>
      <w:r>
        <w:t>De API-gateway wordt gestart met de commando</w:t>
      </w:r>
    </w:p>
    <w:p w14:paraId="509DD3D7" w14:textId="022A4123" w:rsidR="007036F1" w:rsidRDefault="007036F1" w:rsidP="007036F1">
      <w:pPr>
        <w:pStyle w:val="Lijstalinea"/>
        <w:numPr>
          <w:ilvl w:val="1"/>
          <w:numId w:val="1"/>
        </w:numPr>
      </w:pPr>
      <w:r>
        <w:t>‘</w:t>
      </w:r>
      <w:proofErr w:type="spellStart"/>
      <w:proofErr w:type="gramStart"/>
      <w:r>
        <w:t>mvn</w:t>
      </w:r>
      <w:proofErr w:type="spellEnd"/>
      <w:proofErr w:type="gramEnd"/>
      <w:r>
        <w:t xml:space="preserve"> clean </w:t>
      </w:r>
      <w:proofErr w:type="spellStart"/>
      <w:r>
        <w:t>install</w:t>
      </w:r>
      <w:proofErr w:type="spellEnd"/>
      <w:r>
        <w:t>’</w:t>
      </w:r>
    </w:p>
    <w:p w14:paraId="4A69E822" w14:textId="161F8721" w:rsidR="007036F1" w:rsidRDefault="007036F1" w:rsidP="007036F1">
      <w:pPr>
        <w:pStyle w:val="Lijstalinea"/>
        <w:numPr>
          <w:ilvl w:val="1"/>
          <w:numId w:val="1"/>
        </w:numPr>
      </w:pPr>
      <w:r>
        <w:t>‘</w:t>
      </w:r>
      <w:proofErr w:type="spellStart"/>
      <w:proofErr w:type="gramStart"/>
      <w:r>
        <w:t>mvn</w:t>
      </w:r>
      <w:proofErr w:type="spellEnd"/>
      <w:proofErr w:type="gramEnd"/>
      <w:r>
        <w:t xml:space="preserve"> </w:t>
      </w:r>
      <w:proofErr w:type="spellStart"/>
      <w:r>
        <w:t>mn:run</w:t>
      </w:r>
      <w:proofErr w:type="spellEnd"/>
      <w:r>
        <w:t>’</w:t>
      </w:r>
    </w:p>
    <w:p w14:paraId="2AF4E0A4" w14:textId="670CC291" w:rsidR="007036F1" w:rsidRDefault="007036F1" w:rsidP="007036F1">
      <w:pPr>
        <w:pStyle w:val="Lijstalinea"/>
        <w:numPr>
          <w:ilvl w:val="0"/>
          <w:numId w:val="1"/>
        </w:numPr>
      </w:pPr>
      <w:r>
        <w:t xml:space="preserve">De </w:t>
      </w:r>
      <w:proofErr w:type="spellStart"/>
      <w:r>
        <w:t>translators</w:t>
      </w:r>
      <w:proofErr w:type="spellEnd"/>
      <w:r>
        <w:t xml:space="preserve"> kunnen worden gestart met de volgende commando’s. Na een aanpassing binnen de configuratie moet de </w:t>
      </w:r>
      <w:proofErr w:type="spellStart"/>
      <w:r>
        <w:t>translator</w:t>
      </w:r>
      <w:proofErr w:type="spellEnd"/>
      <w:r>
        <w:t xml:space="preserve"> opnieuw </w:t>
      </w:r>
      <w:proofErr w:type="spellStart"/>
      <w:r>
        <w:t>geinstalleerd</w:t>
      </w:r>
      <w:proofErr w:type="spellEnd"/>
      <w:r>
        <w:t xml:space="preserve"> worden.</w:t>
      </w:r>
    </w:p>
    <w:p w14:paraId="29842D88" w14:textId="5991945E" w:rsidR="007036F1" w:rsidRDefault="007036F1" w:rsidP="007036F1">
      <w:pPr>
        <w:pStyle w:val="Lijstalinea"/>
        <w:numPr>
          <w:ilvl w:val="1"/>
          <w:numId w:val="1"/>
        </w:numPr>
      </w:pPr>
      <w:r>
        <w:t>‘</w:t>
      </w:r>
      <w:proofErr w:type="spellStart"/>
      <w:proofErr w:type="gramStart"/>
      <w:r>
        <w:t>mvn</w:t>
      </w:r>
      <w:proofErr w:type="spellEnd"/>
      <w:proofErr w:type="gramEnd"/>
      <w:r>
        <w:t xml:space="preserve"> clean </w:t>
      </w:r>
      <w:proofErr w:type="spellStart"/>
      <w:r>
        <w:t>install</w:t>
      </w:r>
      <w:proofErr w:type="spellEnd"/>
      <w:r>
        <w:t>’</w:t>
      </w:r>
    </w:p>
    <w:p w14:paraId="40F5B6F3" w14:textId="597657BC" w:rsidR="007036F1" w:rsidRDefault="007036F1" w:rsidP="007036F1">
      <w:pPr>
        <w:pStyle w:val="Lijstalinea"/>
        <w:numPr>
          <w:ilvl w:val="1"/>
          <w:numId w:val="1"/>
        </w:numPr>
      </w:pPr>
      <w:r>
        <w:t>‘</w:t>
      </w:r>
      <w:proofErr w:type="spellStart"/>
      <w:proofErr w:type="gramStart"/>
      <w:r>
        <w:t>mvn</w:t>
      </w:r>
      <w:proofErr w:type="spellEnd"/>
      <w:proofErr w:type="gramEnd"/>
      <w:r>
        <w:t xml:space="preserve"> </w:t>
      </w:r>
      <w:proofErr w:type="spellStart"/>
      <w:r>
        <w:t>exec:exec</w:t>
      </w:r>
      <w:proofErr w:type="spellEnd"/>
      <w:r>
        <w:t>’</w:t>
      </w:r>
    </w:p>
    <w:p w14:paraId="2C109A65" w14:textId="216B3D8B" w:rsidR="007036F1" w:rsidRDefault="000D5081" w:rsidP="007036F1">
      <w:pPr>
        <w:pStyle w:val="Lijstalinea"/>
        <w:numPr>
          <w:ilvl w:val="0"/>
          <w:numId w:val="1"/>
        </w:numPr>
      </w:pPr>
      <w:r>
        <w:t xml:space="preserve">De </w:t>
      </w:r>
      <w:proofErr w:type="spellStart"/>
      <w:r>
        <w:t>docker</w:t>
      </w:r>
      <w:proofErr w:type="spellEnd"/>
      <w:r>
        <w:t xml:space="preserve"> broker kan gestart worden met</w:t>
      </w:r>
    </w:p>
    <w:p w14:paraId="2A24BFA9" w14:textId="6BBB03EB" w:rsidR="000D5081" w:rsidRPr="00CB31B2" w:rsidRDefault="000D5081" w:rsidP="000D5081">
      <w:pPr>
        <w:pStyle w:val="Lijstalinea"/>
        <w:numPr>
          <w:ilvl w:val="1"/>
          <w:numId w:val="1"/>
        </w:numPr>
      </w:pPr>
      <w:r>
        <w:t>‘</w:t>
      </w:r>
      <w:proofErr w:type="gramStart"/>
      <w:r>
        <w:t>d</w:t>
      </w:r>
      <w:proofErr w:type="gramEnd"/>
      <w:r>
        <w:t xml:space="preserve"> -</w:t>
      </w:r>
      <w:proofErr w:type="spellStart"/>
      <w:r>
        <w:t>dbu</w:t>
      </w:r>
      <w:proofErr w:type="spellEnd"/>
      <w:r>
        <w:t>’</w:t>
      </w:r>
    </w:p>
    <w:sectPr w:rsidR="000D5081" w:rsidRPr="00CB31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nomiwo, Zino (E. A. S.)" w:date="2020-11-20T10:57:00Z" w:initials="OZ(AS">
    <w:p w14:paraId="4D4046B8" w14:textId="77777777" w:rsidR="005A1C17" w:rsidRDefault="005A1C17">
      <w:pPr>
        <w:pStyle w:val="Tekstopmerking"/>
      </w:pPr>
      <w:r>
        <w:rPr>
          <w:rStyle w:val="Verwijzingopmerking"/>
        </w:rPr>
        <w:annotationRef/>
      </w:r>
      <w:r>
        <w:t>Dit heeft een hoge kans om te veranderen vanwege bepaalde berichten die geen gebruik maken van een BSN.</w:t>
      </w:r>
    </w:p>
  </w:comment>
  <w:comment w:id="15" w:author="Onomiwo, Zino (E. A. S.)" w:date="2020-11-23T11:50:00Z" w:initials="OZ(AS">
    <w:p w14:paraId="5D88A4E1" w14:textId="0CFA2508" w:rsidR="005A1C17" w:rsidRDefault="005A1C17">
      <w:pPr>
        <w:pStyle w:val="Tekstopmerking"/>
      </w:pPr>
      <w:r>
        <w:rPr>
          <w:rStyle w:val="Verwijzingopmerking"/>
        </w:rPr>
        <w:annotationRef/>
      </w:r>
      <w:r>
        <w:t>Waarom hebben sommige types een prefix en andere niet?</w:t>
      </w:r>
    </w:p>
    <w:p w14:paraId="21FF9A3E" w14:textId="4D8E0CAA" w:rsidR="005A1C17" w:rsidRDefault="005A1C17">
      <w:pPr>
        <w:pStyle w:val="Tekstopmerking"/>
      </w:pPr>
    </w:p>
  </w:comment>
  <w:comment w:id="16" w:author="Onomiwo, Zino (E. A. S.)" w:date="2020-11-27T11:02:00Z" w:initials="OZ(AS">
    <w:p w14:paraId="12AC95DD" w14:textId="3432E791" w:rsidR="00C22F50" w:rsidRPr="00C22F50" w:rsidRDefault="00C22F50" w:rsidP="00C22F50">
      <w:pPr>
        <w:pStyle w:val="Tekstopmerking"/>
        <w:rPr>
          <w:b/>
          <w:bCs/>
        </w:rPr>
      </w:pPr>
      <w:r w:rsidRPr="00C22F50">
        <w:rPr>
          <w:b/>
          <w:bCs/>
        </w:rPr>
        <w:t>Bakker, Adriaan (A.)</w:t>
      </w:r>
    </w:p>
    <w:p w14:paraId="3B211CD1" w14:textId="4A575033" w:rsidR="00C22F50" w:rsidRDefault="00C22F50" w:rsidP="00C22F50">
      <w:pPr>
        <w:pStyle w:val="Tekstopmerking"/>
      </w:pPr>
      <w:r>
        <w:rPr>
          <w:rStyle w:val="Verwijzingopmerking"/>
        </w:rPr>
        <w:annotationRef/>
      </w:r>
      <w:r>
        <w:t xml:space="preserve">Graag opmerking aan wijden wat dit voor consequenties heeft en hoe we dit denken op te lossen en wanneer. </w:t>
      </w:r>
    </w:p>
    <w:p w14:paraId="005B3FF1" w14:textId="77777777" w:rsidR="00C22F50" w:rsidRDefault="00C22F50" w:rsidP="00C22F50">
      <w:pPr>
        <w:pStyle w:val="Tekstopmerking"/>
      </w:pPr>
    </w:p>
    <w:p w14:paraId="47B0B500" w14:textId="77777777" w:rsidR="00C22F50" w:rsidRDefault="00C22F50" w:rsidP="00C22F50">
      <w:pPr>
        <w:pStyle w:val="Tekstopmerking"/>
      </w:pPr>
    </w:p>
    <w:p w14:paraId="611CA089" w14:textId="77777777" w:rsidR="00C22F50" w:rsidRDefault="00C22F50" w:rsidP="00C22F50">
      <w:pPr>
        <w:pStyle w:val="Tekstopmerking"/>
      </w:pPr>
      <w:r>
        <w:t>Graag vertellen welke omgevingen er straks gaan komen en waar die uit bestaan: zijn het er drie (ontwikkel/test/acceptatie) of meer? Waar is welke omgeving voor bedoeld (activiteiten)? Is er een geautomatiseerde CI/CD straat (</w:t>
      </w:r>
      <w:proofErr w:type="spellStart"/>
      <w:r>
        <w:t>dwz</w:t>
      </w:r>
      <w:proofErr w:type="spellEnd"/>
      <w:r>
        <w:t xml:space="preserve"> als tests slagen wordt iets in de volgende omgeving neergezet in de keten) of is </w:t>
      </w:r>
      <w:proofErr w:type="spellStart"/>
      <w:r>
        <w:t>deployment</w:t>
      </w:r>
      <w:proofErr w:type="spellEnd"/>
      <w:r>
        <w:t xml:space="preserve"> handmatig? </w:t>
      </w:r>
    </w:p>
    <w:p w14:paraId="22478056" w14:textId="77777777" w:rsidR="00C22F50" w:rsidRDefault="00C22F50" w:rsidP="00C22F50">
      <w:pPr>
        <w:pStyle w:val="Tekstopmerking"/>
      </w:pPr>
    </w:p>
    <w:p w14:paraId="2C13318B" w14:textId="77777777" w:rsidR="00C22F50" w:rsidRDefault="00C22F50" w:rsidP="00C22F50">
      <w:pPr>
        <w:pStyle w:val="Tekstopmerking"/>
      </w:pPr>
      <w:r>
        <w:t>Zijn er afspraken gemaakt over toegang? Welke rollen zijn er daarbij?</w:t>
      </w:r>
      <w:r>
        <w:br/>
      </w:r>
    </w:p>
    <w:p w14:paraId="5387802A" w14:textId="77607437" w:rsidR="00C22F50" w:rsidRDefault="00C22F50" w:rsidP="00C22F50">
      <w:pPr>
        <w:pStyle w:val="Tekstopmerking"/>
      </w:pPr>
      <w:r>
        <w:t xml:space="preserve">Welke zijn vanaf internet toegankelijk? Beveiliging? Zijn er dingen die we moeten weten over de configuratie? Welke omgeving bevat ook de </w:t>
      </w:r>
      <w:proofErr w:type="spellStart"/>
      <w:r>
        <w:t>Kubernetes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046B8" w15:done="0"/>
  <w15:commentEx w15:paraId="21FF9A3E" w15:done="0"/>
  <w15:commentEx w15:paraId="538780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1F9E" w16cex:dateUtc="2020-11-20T09:57:00Z"/>
  <w16cex:commentExtensible w16cex:durableId="2366207A" w16cex:dateUtc="2020-11-23T10:50:00Z"/>
  <w16cex:commentExtensible w16cex:durableId="236B5B32" w16cex:dateUtc="2020-11-27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046B8" w16cid:durableId="23621F9E"/>
  <w16cid:commentId w16cid:paraId="21FF9A3E" w16cid:durableId="2366207A"/>
  <w16cid:commentId w16cid:paraId="5387802A" w16cid:durableId="236B5B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1C2C"/>
    <w:multiLevelType w:val="hybridMultilevel"/>
    <w:tmpl w:val="107CE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B231B7"/>
    <w:multiLevelType w:val="hybridMultilevel"/>
    <w:tmpl w:val="71D6B72E"/>
    <w:lvl w:ilvl="0" w:tplc="2C0E7EEA">
      <w:start w:val="2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8834D5"/>
    <w:multiLevelType w:val="hybridMultilevel"/>
    <w:tmpl w:val="C7B898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16477D"/>
    <w:multiLevelType w:val="hybridMultilevel"/>
    <w:tmpl w:val="25F46EB0"/>
    <w:lvl w:ilvl="0" w:tplc="A0D47ED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nomiwo, Zino (E. A. S.)">
    <w15:presenceInfo w15:providerId="AD" w15:userId="S::zon002@uwv.nl::48ad8252-b56d-4a70-9ec0-cae5be561cb2"/>
  </w15:person>
  <w15:person w15:author="Boland, Sybren (S.)">
    <w15:presenceInfo w15:providerId="AD" w15:userId="S::sbo210@uwv.nl::6c59023d-1c58-41f3-b061-252572980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B8"/>
    <w:rsid w:val="00055701"/>
    <w:rsid w:val="0006027B"/>
    <w:rsid w:val="000747ED"/>
    <w:rsid w:val="00090C3B"/>
    <w:rsid w:val="00095E6C"/>
    <w:rsid w:val="000A161D"/>
    <w:rsid w:val="000D5081"/>
    <w:rsid w:val="000F42A8"/>
    <w:rsid w:val="000F6369"/>
    <w:rsid w:val="00112526"/>
    <w:rsid w:val="00117C79"/>
    <w:rsid w:val="0014673E"/>
    <w:rsid w:val="001501FB"/>
    <w:rsid w:val="00170835"/>
    <w:rsid w:val="001A1490"/>
    <w:rsid w:val="001A2D92"/>
    <w:rsid w:val="001F6EB3"/>
    <w:rsid w:val="00200927"/>
    <w:rsid w:val="00207081"/>
    <w:rsid w:val="00240DBD"/>
    <w:rsid w:val="002629D5"/>
    <w:rsid w:val="00290277"/>
    <w:rsid w:val="002C245B"/>
    <w:rsid w:val="002D3CA3"/>
    <w:rsid w:val="002D6431"/>
    <w:rsid w:val="00350542"/>
    <w:rsid w:val="003808D7"/>
    <w:rsid w:val="0038132D"/>
    <w:rsid w:val="003976AD"/>
    <w:rsid w:val="003A64D7"/>
    <w:rsid w:val="003B73B8"/>
    <w:rsid w:val="003C506E"/>
    <w:rsid w:val="00406D1B"/>
    <w:rsid w:val="004631C1"/>
    <w:rsid w:val="004657DC"/>
    <w:rsid w:val="00470D8B"/>
    <w:rsid w:val="004732FB"/>
    <w:rsid w:val="00476258"/>
    <w:rsid w:val="004775E6"/>
    <w:rsid w:val="00481F20"/>
    <w:rsid w:val="00483E3A"/>
    <w:rsid w:val="00486D9A"/>
    <w:rsid w:val="004911AC"/>
    <w:rsid w:val="00493BB1"/>
    <w:rsid w:val="0049438C"/>
    <w:rsid w:val="004A1CBB"/>
    <w:rsid w:val="004B6F5E"/>
    <w:rsid w:val="004C2621"/>
    <w:rsid w:val="004C4E7B"/>
    <w:rsid w:val="004C7C07"/>
    <w:rsid w:val="0050623D"/>
    <w:rsid w:val="00510084"/>
    <w:rsid w:val="00511573"/>
    <w:rsid w:val="005229FE"/>
    <w:rsid w:val="00561FBE"/>
    <w:rsid w:val="0057063F"/>
    <w:rsid w:val="0058143F"/>
    <w:rsid w:val="00581603"/>
    <w:rsid w:val="005A1C17"/>
    <w:rsid w:val="005B0811"/>
    <w:rsid w:val="005B7413"/>
    <w:rsid w:val="005C2191"/>
    <w:rsid w:val="005C44B7"/>
    <w:rsid w:val="005D1D61"/>
    <w:rsid w:val="005E3438"/>
    <w:rsid w:val="005E4F23"/>
    <w:rsid w:val="00635DD0"/>
    <w:rsid w:val="00644980"/>
    <w:rsid w:val="006B244E"/>
    <w:rsid w:val="006B62E4"/>
    <w:rsid w:val="006C3441"/>
    <w:rsid w:val="006C40AE"/>
    <w:rsid w:val="006C4D27"/>
    <w:rsid w:val="006D6288"/>
    <w:rsid w:val="006D6481"/>
    <w:rsid w:val="007036F1"/>
    <w:rsid w:val="0075110A"/>
    <w:rsid w:val="0077773B"/>
    <w:rsid w:val="00782E01"/>
    <w:rsid w:val="007B2B22"/>
    <w:rsid w:val="007B2C21"/>
    <w:rsid w:val="007D1B68"/>
    <w:rsid w:val="007D6B14"/>
    <w:rsid w:val="007E4A25"/>
    <w:rsid w:val="007F0602"/>
    <w:rsid w:val="00815B8D"/>
    <w:rsid w:val="00816903"/>
    <w:rsid w:val="008179D4"/>
    <w:rsid w:val="00834BB5"/>
    <w:rsid w:val="008423BA"/>
    <w:rsid w:val="00851FAB"/>
    <w:rsid w:val="0085258A"/>
    <w:rsid w:val="0086783D"/>
    <w:rsid w:val="00874DBF"/>
    <w:rsid w:val="00874FF3"/>
    <w:rsid w:val="008C2DBE"/>
    <w:rsid w:val="008D7672"/>
    <w:rsid w:val="008E0EAE"/>
    <w:rsid w:val="009079FC"/>
    <w:rsid w:val="0092701E"/>
    <w:rsid w:val="00937B91"/>
    <w:rsid w:val="009748F8"/>
    <w:rsid w:val="00995751"/>
    <w:rsid w:val="009B198B"/>
    <w:rsid w:val="009B2124"/>
    <w:rsid w:val="009B4580"/>
    <w:rsid w:val="009E2EC4"/>
    <w:rsid w:val="009E7AB0"/>
    <w:rsid w:val="009F4833"/>
    <w:rsid w:val="00A01DCA"/>
    <w:rsid w:val="00A11007"/>
    <w:rsid w:val="00A11441"/>
    <w:rsid w:val="00A12206"/>
    <w:rsid w:val="00A23802"/>
    <w:rsid w:val="00A23BF6"/>
    <w:rsid w:val="00A35BC2"/>
    <w:rsid w:val="00A4237F"/>
    <w:rsid w:val="00A43C67"/>
    <w:rsid w:val="00A51462"/>
    <w:rsid w:val="00A746C3"/>
    <w:rsid w:val="00A749C3"/>
    <w:rsid w:val="00A85A82"/>
    <w:rsid w:val="00AB2840"/>
    <w:rsid w:val="00AD45AD"/>
    <w:rsid w:val="00AF2711"/>
    <w:rsid w:val="00B0414F"/>
    <w:rsid w:val="00B10AD4"/>
    <w:rsid w:val="00B1254A"/>
    <w:rsid w:val="00B13BAD"/>
    <w:rsid w:val="00B154FF"/>
    <w:rsid w:val="00B2755A"/>
    <w:rsid w:val="00B37F77"/>
    <w:rsid w:val="00B400DF"/>
    <w:rsid w:val="00B54EB2"/>
    <w:rsid w:val="00B6229E"/>
    <w:rsid w:val="00B835EF"/>
    <w:rsid w:val="00B86621"/>
    <w:rsid w:val="00B90BFC"/>
    <w:rsid w:val="00BA5E0F"/>
    <w:rsid w:val="00BA6A77"/>
    <w:rsid w:val="00BA6D18"/>
    <w:rsid w:val="00BC2108"/>
    <w:rsid w:val="00BC6C81"/>
    <w:rsid w:val="00BE0E70"/>
    <w:rsid w:val="00BE3A35"/>
    <w:rsid w:val="00C136AC"/>
    <w:rsid w:val="00C165B2"/>
    <w:rsid w:val="00C22F50"/>
    <w:rsid w:val="00C25B90"/>
    <w:rsid w:val="00C31D99"/>
    <w:rsid w:val="00C36B55"/>
    <w:rsid w:val="00C43555"/>
    <w:rsid w:val="00C71CA2"/>
    <w:rsid w:val="00C77E23"/>
    <w:rsid w:val="00CB31B2"/>
    <w:rsid w:val="00CC43FE"/>
    <w:rsid w:val="00CF08EB"/>
    <w:rsid w:val="00CF0F68"/>
    <w:rsid w:val="00CF3789"/>
    <w:rsid w:val="00D04075"/>
    <w:rsid w:val="00D1193B"/>
    <w:rsid w:val="00D21FA4"/>
    <w:rsid w:val="00D22FC5"/>
    <w:rsid w:val="00D277FE"/>
    <w:rsid w:val="00D52A84"/>
    <w:rsid w:val="00D73ADB"/>
    <w:rsid w:val="00D85087"/>
    <w:rsid w:val="00DA705A"/>
    <w:rsid w:val="00DC03FA"/>
    <w:rsid w:val="00DC25AA"/>
    <w:rsid w:val="00DC6C67"/>
    <w:rsid w:val="00DE4742"/>
    <w:rsid w:val="00DF08D8"/>
    <w:rsid w:val="00DF4184"/>
    <w:rsid w:val="00E14B80"/>
    <w:rsid w:val="00E251ED"/>
    <w:rsid w:val="00E370A9"/>
    <w:rsid w:val="00E44B7A"/>
    <w:rsid w:val="00E57A58"/>
    <w:rsid w:val="00E850C0"/>
    <w:rsid w:val="00EA2F16"/>
    <w:rsid w:val="00EE18F3"/>
    <w:rsid w:val="00EF7AD7"/>
    <w:rsid w:val="00F077A1"/>
    <w:rsid w:val="00F10F71"/>
    <w:rsid w:val="00F267E7"/>
    <w:rsid w:val="00F54E1D"/>
    <w:rsid w:val="00F67F5B"/>
    <w:rsid w:val="00F905D7"/>
    <w:rsid w:val="00F91E91"/>
    <w:rsid w:val="00FA281A"/>
    <w:rsid w:val="00FB2500"/>
    <w:rsid w:val="00FB55B3"/>
    <w:rsid w:val="00FB59A0"/>
    <w:rsid w:val="00FC5CD3"/>
    <w:rsid w:val="00FC67B1"/>
    <w:rsid w:val="00FC7D12"/>
    <w:rsid w:val="00FD2CA4"/>
    <w:rsid w:val="00FE2893"/>
    <w:rsid w:val="00FF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CD73"/>
  <w15:chartTrackingRefBased/>
  <w15:docId w15:val="{15539478-6485-FB45-9964-CAB3B22A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73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3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F08D8"/>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B835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73B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73B8"/>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B73B8"/>
    <w:pPr>
      <w:ind w:left="720"/>
      <w:contextualSpacing/>
    </w:pPr>
  </w:style>
  <w:style w:type="character" w:customStyle="1" w:styleId="Kop2Char">
    <w:name w:val="Kop 2 Char"/>
    <w:basedOn w:val="Standaardalinea-lettertype"/>
    <w:link w:val="Kop2"/>
    <w:uiPriority w:val="9"/>
    <w:rsid w:val="003B73B8"/>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B73B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C2108"/>
    <w:rPr>
      <w:color w:val="0563C1" w:themeColor="hyperlink"/>
      <w:u w:val="single"/>
    </w:rPr>
  </w:style>
  <w:style w:type="character" w:styleId="Onopgelostemelding">
    <w:name w:val="Unresolved Mention"/>
    <w:basedOn w:val="Standaardalinea-lettertype"/>
    <w:uiPriority w:val="99"/>
    <w:semiHidden/>
    <w:unhideWhenUsed/>
    <w:rsid w:val="00BC2108"/>
    <w:rPr>
      <w:color w:val="605E5C"/>
      <w:shd w:val="clear" w:color="auto" w:fill="E1DFDD"/>
    </w:rPr>
  </w:style>
  <w:style w:type="paragraph" w:styleId="Ondertitel">
    <w:name w:val="Subtitle"/>
    <w:basedOn w:val="Standaard"/>
    <w:next w:val="Standaard"/>
    <w:link w:val="OndertitelChar"/>
    <w:uiPriority w:val="11"/>
    <w:qFormat/>
    <w:rsid w:val="00E850C0"/>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E850C0"/>
    <w:rPr>
      <w:rFonts w:eastAsiaTheme="minorEastAsia"/>
      <w:color w:val="5A5A5A" w:themeColor="text1" w:themeTint="A5"/>
      <w:spacing w:val="15"/>
      <w:sz w:val="22"/>
      <w:szCs w:val="22"/>
    </w:rPr>
  </w:style>
  <w:style w:type="character" w:styleId="Nadruk">
    <w:name w:val="Emphasis"/>
    <w:basedOn w:val="Standaardalinea-lettertype"/>
    <w:uiPriority w:val="20"/>
    <w:qFormat/>
    <w:rsid w:val="00FC5CD3"/>
    <w:rPr>
      <w:i/>
      <w:iCs/>
    </w:rPr>
  </w:style>
  <w:style w:type="table" w:styleId="Tabelraster">
    <w:name w:val="Table Grid"/>
    <w:basedOn w:val="Standaardtabel"/>
    <w:uiPriority w:val="39"/>
    <w:rsid w:val="00C71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D6B14"/>
    <w:rPr>
      <w:sz w:val="16"/>
      <w:szCs w:val="16"/>
    </w:rPr>
  </w:style>
  <w:style w:type="paragraph" w:styleId="Tekstopmerking">
    <w:name w:val="annotation text"/>
    <w:basedOn w:val="Standaard"/>
    <w:link w:val="TekstopmerkingChar"/>
    <w:uiPriority w:val="99"/>
    <w:unhideWhenUsed/>
    <w:rsid w:val="007D6B14"/>
    <w:rPr>
      <w:sz w:val="20"/>
      <w:szCs w:val="20"/>
    </w:rPr>
  </w:style>
  <w:style w:type="character" w:customStyle="1" w:styleId="TekstopmerkingChar">
    <w:name w:val="Tekst opmerking Char"/>
    <w:basedOn w:val="Standaardalinea-lettertype"/>
    <w:link w:val="Tekstopmerking"/>
    <w:uiPriority w:val="99"/>
    <w:rsid w:val="007D6B14"/>
    <w:rPr>
      <w:sz w:val="20"/>
      <w:szCs w:val="20"/>
    </w:rPr>
  </w:style>
  <w:style w:type="paragraph" w:styleId="Onderwerpvanopmerking">
    <w:name w:val="annotation subject"/>
    <w:basedOn w:val="Tekstopmerking"/>
    <w:next w:val="Tekstopmerking"/>
    <w:link w:val="OnderwerpvanopmerkingChar"/>
    <w:uiPriority w:val="99"/>
    <w:semiHidden/>
    <w:unhideWhenUsed/>
    <w:rsid w:val="007D6B14"/>
    <w:rPr>
      <w:b/>
      <w:bCs/>
    </w:rPr>
  </w:style>
  <w:style w:type="character" w:customStyle="1" w:styleId="OnderwerpvanopmerkingChar">
    <w:name w:val="Onderwerp van opmerking Char"/>
    <w:basedOn w:val="TekstopmerkingChar"/>
    <w:link w:val="Onderwerpvanopmerking"/>
    <w:uiPriority w:val="99"/>
    <w:semiHidden/>
    <w:rsid w:val="007D6B14"/>
    <w:rPr>
      <w:b/>
      <w:bCs/>
      <w:sz w:val="20"/>
      <w:szCs w:val="20"/>
    </w:rPr>
  </w:style>
  <w:style w:type="paragraph" w:styleId="Ballontekst">
    <w:name w:val="Balloon Text"/>
    <w:basedOn w:val="Standaard"/>
    <w:link w:val="BallontekstChar"/>
    <w:uiPriority w:val="99"/>
    <w:semiHidden/>
    <w:unhideWhenUsed/>
    <w:rsid w:val="007D6B1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D6B14"/>
    <w:rPr>
      <w:rFonts w:ascii="Times New Roman" w:hAnsi="Times New Roman" w:cs="Times New Roman"/>
      <w:sz w:val="18"/>
      <w:szCs w:val="18"/>
    </w:rPr>
  </w:style>
  <w:style w:type="character" w:customStyle="1" w:styleId="Kop3Char">
    <w:name w:val="Kop 3 Char"/>
    <w:basedOn w:val="Standaardalinea-lettertype"/>
    <w:link w:val="Kop3"/>
    <w:uiPriority w:val="9"/>
    <w:rsid w:val="00DF08D8"/>
    <w:rPr>
      <w:rFonts w:asciiTheme="majorHAnsi" w:eastAsiaTheme="majorEastAsia" w:hAnsiTheme="majorHAnsi" w:cstheme="majorBidi"/>
      <w:color w:val="1F3763" w:themeColor="accent1" w:themeShade="7F"/>
    </w:rPr>
  </w:style>
  <w:style w:type="character" w:styleId="Subtielebenadrukking">
    <w:name w:val="Subtle Emphasis"/>
    <w:basedOn w:val="Standaardalinea-lettertype"/>
    <w:uiPriority w:val="19"/>
    <w:qFormat/>
    <w:rsid w:val="007E4A25"/>
    <w:rPr>
      <w:i/>
      <w:iCs/>
      <w:color w:val="404040" w:themeColor="text1" w:themeTint="BF"/>
    </w:rPr>
  </w:style>
  <w:style w:type="character" w:customStyle="1" w:styleId="Kop4Char">
    <w:name w:val="Kop 4 Char"/>
    <w:basedOn w:val="Standaardalinea-lettertype"/>
    <w:link w:val="Kop4"/>
    <w:uiPriority w:val="9"/>
    <w:rsid w:val="00B835EF"/>
    <w:rPr>
      <w:rFonts w:asciiTheme="majorHAnsi" w:eastAsiaTheme="majorEastAsia" w:hAnsiTheme="majorHAnsi" w:cstheme="majorBidi"/>
      <w:i/>
      <w:iCs/>
      <w:color w:val="2F5496" w:themeColor="accent1" w:themeShade="BF"/>
    </w:rPr>
  </w:style>
  <w:style w:type="table" w:styleId="Onopgemaaktetabel3">
    <w:name w:val="Plain Table 3"/>
    <w:basedOn w:val="Standaardtabel"/>
    <w:uiPriority w:val="43"/>
    <w:rsid w:val="00B835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835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B835E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GevolgdeHyperlink">
    <w:name w:val="FollowedHyperlink"/>
    <w:basedOn w:val="Standaardalinea-lettertype"/>
    <w:uiPriority w:val="99"/>
    <w:semiHidden/>
    <w:unhideWhenUsed/>
    <w:rsid w:val="0058143F"/>
    <w:rPr>
      <w:color w:val="954F72" w:themeColor="followedHyperlink"/>
      <w:u w:val="single"/>
    </w:rPr>
  </w:style>
  <w:style w:type="paragraph" w:styleId="Revisie">
    <w:name w:val="Revision"/>
    <w:hidden/>
    <w:uiPriority w:val="99"/>
    <w:semiHidden/>
    <w:rsid w:val="00C2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24113">
      <w:bodyDiv w:val="1"/>
      <w:marLeft w:val="0"/>
      <w:marRight w:val="0"/>
      <w:marTop w:val="0"/>
      <w:marBottom w:val="0"/>
      <w:divBdr>
        <w:top w:val="none" w:sz="0" w:space="0" w:color="auto"/>
        <w:left w:val="none" w:sz="0" w:space="0" w:color="auto"/>
        <w:bottom w:val="none" w:sz="0" w:space="0" w:color="auto"/>
        <w:right w:val="none" w:sz="0" w:space="0" w:color="auto"/>
      </w:divBdr>
    </w:div>
    <w:div w:id="656149940">
      <w:bodyDiv w:val="1"/>
      <w:marLeft w:val="0"/>
      <w:marRight w:val="0"/>
      <w:marTop w:val="0"/>
      <w:marBottom w:val="0"/>
      <w:divBdr>
        <w:top w:val="none" w:sz="0" w:space="0" w:color="auto"/>
        <w:left w:val="none" w:sz="0" w:space="0" w:color="auto"/>
        <w:bottom w:val="none" w:sz="0" w:space="0" w:color="auto"/>
        <w:right w:val="none" w:sz="0" w:space="0" w:color="auto"/>
      </w:divBdr>
    </w:div>
    <w:div w:id="1110275296">
      <w:bodyDiv w:val="1"/>
      <w:marLeft w:val="0"/>
      <w:marRight w:val="0"/>
      <w:marTop w:val="0"/>
      <w:marBottom w:val="0"/>
      <w:divBdr>
        <w:top w:val="none" w:sz="0" w:space="0" w:color="auto"/>
        <w:left w:val="none" w:sz="0" w:space="0" w:color="auto"/>
        <w:bottom w:val="none" w:sz="0" w:space="0" w:color="auto"/>
        <w:right w:val="none" w:sz="0" w:space="0" w:color="auto"/>
      </w:divBdr>
    </w:div>
    <w:div w:id="1312637550">
      <w:bodyDiv w:val="1"/>
      <w:marLeft w:val="0"/>
      <w:marRight w:val="0"/>
      <w:marTop w:val="0"/>
      <w:marBottom w:val="0"/>
      <w:divBdr>
        <w:top w:val="none" w:sz="0" w:space="0" w:color="auto"/>
        <w:left w:val="none" w:sz="0" w:space="0" w:color="auto"/>
        <w:bottom w:val="none" w:sz="0" w:space="0" w:color="auto"/>
        <w:right w:val="none" w:sz="0" w:space="0" w:color="auto"/>
      </w:divBdr>
    </w:div>
    <w:div w:id="1322849605">
      <w:bodyDiv w:val="1"/>
      <w:marLeft w:val="0"/>
      <w:marRight w:val="0"/>
      <w:marTop w:val="0"/>
      <w:marBottom w:val="0"/>
      <w:divBdr>
        <w:top w:val="none" w:sz="0" w:space="0" w:color="auto"/>
        <w:left w:val="none" w:sz="0" w:space="0" w:color="auto"/>
        <w:bottom w:val="none" w:sz="0" w:space="0" w:color="auto"/>
        <w:right w:val="none" w:sz="0" w:space="0" w:color="auto"/>
      </w:divBdr>
    </w:div>
    <w:div w:id="1484422965">
      <w:bodyDiv w:val="1"/>
      <w:marLeft w:val="0"/>
      <w:marRight w:val="0"/>
      <w:marTop w:val="0"/>
      <w:marBottom w:val="0"/>
      <w:divBdr>
        <w:top w:val="none" w:sz="0" w:space="0" w:color="auto"/>
        <w:left w:val="none" w:sz="0" w:space="0" w:color="auto"/>
        <w:bottom w:val="none" w:sz="0" w:space="0" w:color="auto"/>
        <w:right w:val="none" w:sz="0" w:space="0" w:color="auto"/>
      </w:divBdr>
    </w:div>
    <w:div w:id="1543133695">
      <w:bodyDiv w:val="1"/>
      <w:marLeft w:val="0"/>
      <w:marRight w:val="0"/>
      <w:marTop w:val="0"/>
      <w:marBottom w:val="0"/>
      <w:divBdr>
        <w:top w:val="none" w:sz="0" w:space="0" w:color="auto"/>
        <w:left w:val="none" w:sz="0" w:space="0" w:color="auto"/>
        <w:bottom w:val="none" w:sz="0" w:space="0" w:color="auto"/>
        <w:right w:val="none" w:sz="0" w:space="0" w:color="auto"/>
      </w:divBdr>
    </w:div>
    <w:div w:id="15456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hyperlink" Target="https://gitlab.bkwi.nl/twi-fase4/utilities/protobuf-maven-plugin" TargetMode="External"/><Relationship Id="rId26" Type="http://schemas.openxmlformats.org/officeDocument/2006/relationships/hyperlink" Target="https://Istio.io"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bkwi.nl/media/ex2lepsh/suwiml-transactiestandaard-versie-4-0.pdf" TargetMode="External"/><Relationship Id="rId17" Type="http://schemas.microsoft.com/office/2007/relationships/diagramDrawing" Target="diagrams/drawing1.xml"/><Relationship Id="rId25" Type="http://schemas.openxmlformats.org/officeDocument/2006/relationships/hyperlink" Target="https://gitlab.bkwi.nl/twi-fase4"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gitlab.bkwi.nl/twi-fase4/utilities/mapstruct-list-accessor-naming-strateg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raphql.org/learn/serving-over-http/" TargetMode="External"/><Relationship Id="rId11" Type="http://schemas.microsoft.com/office/2018/08/relationships/commentsExtensible" Target="commentsExtensible.xml"/><Relationship Id="rId24" Type="http://schemas.openxmlformats.org/officeDocument/2006/relationships/hyperlink" Target="https://www.graphql-java.com/documentation/master/instrumentation/"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mapstru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customXml" Target="ink/ink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81938-7C33-C648-8FB6-359F0F174DD9}" type="doc">
      <dgm:prSet loTypeId="urn:microsoft.com/office/officeart/2005/8/layout/process1" loCatId="" qsTypeId="urn:microsoft.com/office/officeart/2005/8/quickstyle/3d4" qsCatId="3D" csTypeId="urn:microsoft.com/office/officeart/2005/8/colors/accent1_2" csCatId="accent1" phldr="1"/>
      <dgm:spPr/>
    </dgm:pt>
    <dgm:pt modelId="{9E6EB98C-720B-1440-82C5-0C5C02E42441}">
      <dgm:prSet phldrT="[Tekst]"/>
      <dgm:spPr/>
      <dgm:t>
        <a:bodyPr/>
        <a:lstStyle/>
        <a:p>
          <a:r>
            <a:rPr lang="nl-NL"/>
            <a:t>WSDL-definitie</a:t>
          </a:r>
        </a:p>
      </dgm:t>
    </dgm:pt>
    <dgm:pt modelId="{302B6CB1-BF75-B041-9F0E-7700E7E5E280}" type="parTrans" cxnId="{0920F3F8-30DD-AE46-9454-1D28BDB2D87E}">
      <dgm:prSet/>
      <dgm:spPr/>
      <dgm:t>
        <a:bodyPr/>
        <a:lstStyle/>
        <a:p>
          <a:endParaRPr lang="nl-NL"/>
        </a:p>
      </dgm:t>
    </dgm:pt>
    <dgm:pt modelId="{49E979CD-877F-B945-8FD0-CD90069C7C2F}" type="sibTrans" cxnId="{0920F3F8-30DD-AE46-9454-1D28BDB2D87E}">
      <dgm:prSet/>
      <dgm:spPr/>
      <dgm:t>
        <a:bodyPr/>
        <a:lstStyle/>
        <a:p>
          <a:endParaRPr lang="nl-NL"/>
        </a:p>
      </dgm:t>
    </dgm:pt>
    <dgm:pt modelId="{565F401B-4C86-8743-BABC-AB834D99B00E}">
      <dgm:prSet phldrT="[Tekst]"/>
      <dgm:spPr/>
      <dgm:t>
        <a:bodyPr/>
        <a:lstStyle/>
        <a:p>
          <a:r>
            <a:rPr lang="nl-NL"/>
            <a:t>Generator</a:t>
          </a:r>
        </a:p>
      </dgm:t>
    </dgm:pt>
    <dgm:pt modelId="{3C3A3F41-9AE2-DD4A-9F57-6102F37383D3}" type="parTrans" cxnId="{3E6DD3FD-D5B5-A841-9316-F4B7849A0C7A}">
      <dgm:prSet/>
      <dgm:spPr/>
      <dgm:t>
        <a:bodyPr/>
        <a:lstStyle/>
        <a:p>
          <a:endParaRPr lang="nl-NL"/>
        </a:p>
      </dgm:t>
    </dgm:pt>
    <dgm:pt modelId="{6C8D774E-E545-9648-A5A6-836844FFCCCE}" type="sibTrans" cxnId="{3E6DD3FD-D5B5-A841-9316-F4B7849A0C7A}">
      <dgm:prSet/>
      <dgm:spPr/>
      <dgm:t>
        <a:bodyPr/>
        <a:lstStyle/>
        <a:p>
          <a:endParaRPr lang="nl-NL"/>
        </a:p>
      </dgm:t>
    </dgm:pt>
    <dgm:pt modelId="{E65F9BB5-D770-6C4C-99A4-7B0CA2732BB5}">
      <dgm:prSet phldrT="[Tekst]"/>
      <dgm:spPr/>
      <dgm:t>
        <a:bodyPr/>
        <a:lstStyle/>
        <a:p>
          <a:r>
            <a:rPr lang="nl-NL"/>
            <a:t>GraphQL schema</a:t>
          </a:r>
        </a:p>
      </dgm:t>
    </dgm:pt>
    <dgm:pt modelId="{18858479-AE3B-1946-8198-39192A0A5094}" type="parTrans" cxnId="{5054E859-11A2-0D40-BDF8-2898D90AAC62}">
      <dgm:prSet/>
      <dgm:spPr/>
      <dgm:t>
        <a:bodyPr/>
        <a:lstStyle/>
        <a:p>
          <a:endParaRPr lang="nl-NL"/>
        </a:p>
      </dgm:t>
    </dgm:pt>
    <dgm:pt modelId="{B5A3C3E1-B5E0-A34A-990B-34653A926F08}" type="sibTrans" cxnId="{5054E859-11A2-0D40-BDF8-2898D90AAC62}">
      <dgm:prSet/>
      <dgm:spPr/>
      <dgm:t>
        <a:bodyPr/>
        <a:lstStyle/>
        <a:p>
          <a:endParaRPr lang="nl-NL"/>
        </a:p>
      </dgm:t>
    </dgm:pt>
    <dgm:pt modelId="{C7887392-FB9E-F145-AF59-B6EA9C9BD85F}">
      <dgm:prSet phldrT="[Tekst]"/>
      <dgm:spPr/>
      <dgm:t>
        <a:bodyPr/>
        <a:lstStyle/>
        <a:p>
          <a:r>
            <a:rPr lang="nl-NL"/>
            <a:t>DUOPersoonsgegevensGSD</a:t>
          </a:r>
        </a:p>
      </dgm:t>
    </dgm:pt>
    <dgm:pt modelId="{5434216E-D321-EB48-AACC-BBE46DF04708}" type="parTrans" cxnId="{62E5A0C6-93B7-0348-AC42-7B79305BA779}">
      <dgm:prSet/>
      <dgm:spPr/>
      <dgm:t>
        <a:bodyPr/>
        <a:lstStyle/>
        <a:p>
          <a:endParaRPr lang="nl-NL"/>
        </a:p>
      </dgm:t>
    </dgm:pt>
    <dgm:pt modelId="{5821E375-414F-B445-B947-776E6F4F229A}" type="sibTrans" cxnId="{62E5A0C6-93B7-0348-AC42-7B79305BA779}">
      <dgm:prSet/>
      <dgm:spPr/>
      <dgm:t>
        <a:bodyPr/>
        <a:lstStyle/>
        <a:p>
          <a:endParaRPr lang="nl-NL"/>
        </a:p>
      </dgm:t>
    </dgm:pt>
    <dgm:pt modelId="{27CFB33F-4646-5949-9525-5175909284C4}">
      <dgm:prSet phldrT="[Tekst]"/>
      <dgm:spPr/>
      <dgm:t>
        <a:bodyPr/>
        <a:lstStyle/>
        <a:p>
          <a:r>
            <a:rPr lang="nl-NL"/>
            <a:t>UWVWerknemersVerzekeringen</a:t>
          </a:r>
        </a:p>
      </dgm:t>
    </dgm:pt>
    <dgm:pt modelId="{C95B984D-9CE1-D940-AE63-A86E808D1C43}" type="parTrans" cxnId="{586BE33C-ECAF-FB4C-B7D2-0D3449A19183}">
      <dgm:prSet/>
      <dgm:spPr/>
      <dgm:t>
        <a:bodyPr/>
        <a:lstStyle/>
        <a:p>
          <a:endParaRPr lang="nl-NL"/>
        </a:p>
      </dgm:t>
    </dgm:pt>
    <dgm:pt modelId="{E4A84CDF-113C-1148-9189-96584C1669AF}" type="sibTrans" cxnId="{586BE33C-ECAF-FB4C-B7D2-0D3449A19183}">
      <dgm:prSet/>
      <dgm:spPr/>
      <dgm:t>
        <a:bodyPr/>
        <a:lstStyle/>
        <a:p>
          <a:endParaRPr lang="nl-NL"/>
        </a:p>
      </dgm:t>
    </dgm:pt>
    <dgm:pt modelId="{2905061D-F73C-5B4A-97CE-6C1961F84999}" type="pres">
      <dgm:prSet presAssocID="{CC781938-7C33-C648-8FB6-359F0F174DD9}" presName="Name0" presStyleCnt="0">
        <dgm:presLayoutVars>
          <dgm:dir/>
          <dgm:resizeHandles val="exact"/>
        </dgm:presLayoutVars>
      </dgm:prSet>
      <dgm:spPr/>
    </dgm:pt>
    <dgm:pt modelId="{FFA946BB-18B2-1D4F-9D0F-6B19D17B662F}" type="pres">
      <dgm:prSet presAssocID="{9E6EB98C-720B-1440-82C5-0C5C02E42441}" presName="node" presStyleLbl="node1" presStyleIdx="0" presStyleCnt="3">
        <dgm:presLayoutVars>
          <dgm:bulletEnabled val="1"/>
        </dgm:presLayoutVars>
      </dgm:prSet>
      <dgm:spPr/>
    </dgm:pt>
    <dgm:pt modelId="{42137270-2599-594E-BF50-129DF654B556}" type="pres">
      <dgm:prSet presAssocID="{49E979CD-877F-B945-8FD0-CD90069C7C2F}" presName="sibTrans" presStyleLbl="sibTrans2D1" presStyleIdx="0" presStyleCnt="2"/>
      <dgm:spPr/>
    </dgm:pt>
    <dgm:pt modelId="{69DA96BB-005A-9342-BF8B-8B542EBB652D}" type="pres">
      <dgm:prSet presAssocID="{49E979CD-877F-B945-8FD0-CD90069C7C2F}" presName="connectorText" presStyleLbl="sibTrans2D1" presStyleIdx="0" presStyleCnt="2"/>
      <dgm:spPr/>
    </dgm:pt>
    <dgm:pt modelId="{0E63B052-97EA-914C-94E8-A87DE905A825}" type="pres">
      <dgm:prSet presAssocID="{565F401B-4C86-8743-BABC-AB834D99B00E}" presName="node" presStyleLbl="node1" presStyleIdx="1" presStyleCnt="3">
        <dgm:presLayoutVars>
          <dgm:bulletEnabled val="1"/>
        </dgm:presLayoutVars>
      </dgm:prSet>
      <dgm:spPr/>
    </dgm:pt>
    <dgm:pt modelId="{57CD8596-7A00-2144-8096-3C9B503830E5}" type="pres">
      <dgm:prSet presAssocID="{6C8D774E-E545-9648-A5A6-836844FFCCCE}" presName="sibTrans" presStyleLbl="sibTrans2D1" presStyleIdx="1" presStyleCnt="2"/>
      <dgm:spPr/>
    </dgm:pt>
    <dgm:pt modelId="{3FE331EA-8EA3-5A45-A71D-81C79477626F}" type="pres">
      <dgm:prSet presAssocID="{6C8D774E-E545-9648-A5A6-836844FFCCCE}" presName="connectorText" presStyleLbl="sibTrans2D1" presStyleIdx="1" presStyleCnt="2"/>
      <dgm:spPr/>
    </dgm:pt>
    <dgm:pt modelId="{C1E11369-4FAB-E747-84F6-280DCD1882B5}" type="pres">
      <dgm:prSet presAssocID="{E65F9BB5-D770-6C4C-99A4-7B0CA2732BB5}" presName="node" presStyleLbl="node1" presStyleIdx="2" presStyleCnt="3">
        <dgm:presLayoutVars>
          <dgm:bulletEnabled val="1"/>
        </dgm:presLayoutVars>
      </dgm:prSet>
      <dgm:spPr/>
    </dgm:pt>
  </dgm:ptLst>
  <dgm:cxnLst>
    <dgm:cxn modelId="{55992102-B7D2-2E47-81BB-19B7A0C85845}" type="presOf" srcId="{6C8D774E-E545-9648-A5A6-836844FFCCCE}" destId="{3FE331EA-8EA3-5A45-A71D-81C79477626F}" srcOrd="1" destOrd="0" presId="urn:microsoft.com/office/officeart/2005/8/layout/process1"/>
    <dgm:cxn modelId="{9DA81817-1F54-414C-97AC-8F7F8563E06A}" type="presOf" srcId="{6C8D774E-E545-9648-A5A6-836844FFCCCE}" destId="{57CD8596-7A00-2144-8096-3C9B503830E5}" srcOrd="0" destOrd="0" presId="urn:microsoft.com/office/officeart/2005/8/layout/process1"/>
    <dgm:cxn modelId="{DFD3C921-6B1B-D949-A435-AA25C5952575}" type="presOf" srcId="{49E979CD-877F-B945-8FD0-CD90069C7C2F}" destId="{69DA96BB-005A-9342-BF8B-8B542EBB652D}" srcOrd="1" destOrd="0" presId="urn:microsoft.com/office/officeart/2005/8/layout/process1"/>
    <dgm:cxn modelId="{38E8EB2E-CC21-B54B-8631-9DB93504E832}" type="presOf" srcId="{565F401B-4C86-8743-BABC-AB834D99B00E}" destId="{0E63B052-97EA-914C-94E8-A87DE905A825}" srcOrd="0" destOrd="0" presId="urn:microsoft.com/office/officeart/2005/8/layout/process1"/>
    <dgm:cxn modelId="{586BE33C-ECAF-FB4C-B7D2-0D3449A19183}" srcId="{9E6EB98C-720B-1440-82C5-0C5C02E42441}" destId="{27CFB33F-4646-5949-9525-5175909284C4}" srcOrd="1" destOrd="0" parTransId="{C95B984D-9CE1-D940-AE63-A86E808D1C43}" sibTransId="{E4A84CDF-113C-1148-9189-96584C1669AF}"/>
    <dgm:cxn modelId="{1CBB294B-6AAF-1049-8C86-7B055461D570}" type="presOf" srcId="{49E979CD-877F-B945-8FD0-CD90069C7C2F}" destId="{42137270-2599-594E-BF50-129DF654B556}" srcOrd="0" destOrd="0" presId="urn:microsoft.com/office/officeart/2005/8/layout/process1"/>
    <dgm:cxn modelId="{5054E859-11A2-0D40-BDF8-2898D90AAC62}" srcId="{CC781938-7C33-C648-8FB6-359F0F174DD9}" destId="{E65F9BB5-D770-6C4C-99A4-7B0CA2732BB5}" srcOrd="2" destOrd="0" parTransId="{18858479-AE3B-1946-8198-39192A0A5094}" sibTransId="{B5A3C3E1-B5E0-A34A-990B-34653A926F08}"/>
    <dgm:cxn modelId="{6ACCF18E-2346-9D4A-BA70-E6FE51CF8CD7}" type="presOf" srcId="{C7887392-FB9E-F145-AF59-B6EA9C9BD85F}" destId="{FFA946BB-18B2-1D4F-9D0F-6B19D17B662F}" srcOrd="0" destOrd="1" presId="urn:microsoft.com/office/officeart/2005/8/layout/process1"/>
    <dgm:cxn modelId="{9DCE589E-9A70-2940-82E1-185807C5209D}" type="presOf" srcId="{CC781938-7C33-C648-8FB6-359F0F174DD9}" destId="{2905061D-F73C-5B4A-97CE-6C1961F84999}" srcOrd="0" destOrd="0" presId="urn:microsoft.com/office/officeart/2005/8/layout/process1"/>
    <dgm:cxn modelId="{D3F451A1-477C-AB46-B5DE-AF0D957674D6}" type="presOf" srcId="{27CFB33F-4646-5949-9525-5175909284C4}" destId="{FFA946BB-18B2-1D4F-9D0F-6B19D17B662F}" srcOrd="0" destOrd="2" presId="urn:microsoft.com/office/officeart/2005/8/layout/process1"/>
    <dgm:cxn modelId="{30836ABB-5AF0-DD4A-A264-B7EA46412CAE}" type="presOf" srcId="{E65F9BB5-D770-6C4C-99A4-7B0CA2732BB5}" destId="{C1E11369-4FAB-E747-84F6-280DCD1882B5}" srcOrd="0" destOrd="0" presId="urn:microsoft.com/office/officeart/2005/8/layout/process1"/>
    <dgm:cxn modelId="{BE03C4C4-4C2E-CA43-8944-B3D5A790C93D}" type="presOf" srcId="{9E6EB98C-720B-1440-82C5-0C5C02E42441}" destId="{FFA946BB-18B2-1D4F-9D0F-6B19D17B662F}" srcOrd="0" destOrd="0" presId="urn:microsoft.com/office/officeart/2005/8/layout/process1"/>
    <dgm:cxn modelId="{62E5A0C6-93B7-0348-AC42-7B79305BA779}" srcId="{9E6EB98C-720B-1440-82C5-0C5C02E42441}" destId="{C7887392-FB9E-F145-AF59-B6EA9C9BD85F}" srcOrd="0" destOrd="0" parTransId="{5434216E-D321-EB48-AACC-BBE46DF04708}" sibTransId="{5821E375-414F-B445-B947-776E6F4F229A}"/>
    <dgm:cxn modelId="{0920F3F8-30DD-AE46-9454-1D28BDB2D87E}" srcId="{CC781938-7C33-C648-8FB6-359F0F174DD9}" destId="{9E6EB98C-720B-1440-82C5-0C5C02E42441}" srcOrd="0" destOrd="0" parTransId="{302B6CB1-BF75-B041-9F0E-7700E7E5E280}" sibTransId="{49E979CD-877F-B945-8FD0-CD90069C7C2F}"/>
    <dgm:cxn modelId="{3E6DD3FD-D5B5-A841-9316-F4B7849A0C7A}" srcId="{CC781938-7C33-C648-8FB6-359F0F174DD9}" destId="{565F401B-4C86-8743-BABC-AB834D99B00E}" srcOrd="1" destOrd="0" parTransId="{3C3A3F41-9AE2-DD4A-9F57-6102F37383D3}" sibTransId="{6C8D774E-E545-9648-A5A6-836844FFCCCE}"/>
    <dgm:cxn modelId="{E5DE0C7C-E344-A243-AE0F-1537C70794F1}" type="presParOf" srcId="{2905061D-F73C-5B4A-97CE-6C1961F84999}" destId="{FFA946BB-18B2-1D4F-9D0F-6B19D17B662F}" srcOrd="0" destOrd="0" presId="urn:microsoft.com/office/officeart/2005/8/layout/process1"/>
    <dgm:cxn modelId="{2FD3BE19-9B75-C74B-BC52-1DE8EE9FB8FC}" type="presParOf" srcId="{2905061D-F73C-5B4A-97CE-6C1961F84999}" destId="{42137270-2599-594E-BF50-129DF654B556}" srcOrd="1" destOrd="0" presId="urn:microsoft.com/office/officeart/2005/8/layout/process1"/>
    <dgm:cxn modelId="{0FBE0EE1-D431-DE44-9071-42D6461304F7}" type="presParOf" srcId="{42137270-2599-594E-BF50-129DF654B556}" destId="{69DA96BB-005A-9342-BF8B-8B542EBB652D}" srcOrd="0" destOrd="0" presId="urn:microsoft.com/office/officeart/2005/8/layout/process1"/>
    <dgm:cxn modelId="{88FE0315-741B-3D47-B7E5-B2EAE2D63A71}" type="presParOf" srcId="{2905061D-F73C-5B4A-97CE-6C1961F84999}" destId="{0E63B052-97EA-914C-94E8-A87DE905A825}" srcOrd="2" destOrd="0" presId="urn:microsoft.com/office/officeart/2005/8/layout/process1"/>
    <dgm:cxn modelId="{2CB78269-D806-C749-A3C5-03C4C144CEDE}" type="presParOf" srcId="{2905061D-F73C-5B4A-97CE-6C1961F84999}" destId="{57CD8596-7A00-2144-8096-3C9B503830E5}" srcOrd="3" destOrd="0" presId="urn:microsoft.com/office/officeart/2005/8/layout/process1"/>
    <dgm:cxn modelId="{318B7D3F-393C-9544-B653-5A851B84B158}" type="presParOf" srcId="{57CD8596-7A00-2144-8096-3C9B503830E5}" destId="{3FE331EA-8EA3-5A45-A71D-81C79477626F}" srcOrd="0" destOrd="0" presId="urn:microsoft.com/office/officeart/2005/8/layout/process1"/>
    <dgm:cxn modelId="{57065FB3-B650-D549-AF64-DFEF4B344A02}" type="presParOf" srcId="{2905061D-F73C-5B4A-97CE-6C1961F84999}" destId="{C1E11369-4FAB-E747-84F6-280DCD1882B5}"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A946BB-18B2-1D4F-9D0F-6B19D17B662F}">
      <dsp:nvSpPr>
        <dsp:cNvPr id="0" name=""/>
        <dsp:cNvSpPr/>
      </dsp:nvSpPr>
      <dsp:spPr>
        <a:xfrm>
          <a:off x="4822" y="103249"/>
          <a:ext cx="1441251" cy="86475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nl-NL" sz="900" kern="1200"/>
            <a:t>WSDL-definitie</a:t>
          </a:r>
        </a:p>
        <a:p>
          <a:pPr marL="57150" lvl="1" indent="-57150" algn="l" defTabSz="311150">
            <a:lnSpc>
              <a:spcPct val="90000"/>
            </a:lnSpc>
            <a:spcBef>
              <a:spcPct val="0"/>
            </a:spcBef>
            <a:spcAft>
              <a:spcPct val="15000"/>
            </a:spcAft>
            <a:buChar char="•"/>
          </a:pPr>
          <a:r>
            <a:rPr lang="nl-NL" sz="700" kern="1200"/>
            <a:t>DUOPersoonsgegevensGSD</a:t>
          </a:r>
        </a:p>
        <a:p>
          <a:pPr marL="57150" lvl="1" indent="-57150" algn="l" defTabSz="311150">
            <a:lnSpc>
              <a:spcPct val="90000"/>
            </a:lnSpc>
            <a:spcBef>
              <a:spcPct val="0"/>
            </a:spcBef>
            <a:spcAft>
              <a:spcPct val="15000"/>
            </a:spcAft>
            <a:buChar char="•"/>
          </a:pPr>
          <a:r>
            <a:rPr lang="nl-NL" sz="700" kern="1200"/>
            <a:t>UWVWerknemersVerzekeringen</a:t>
          </a:r>
        </a:p>
      </dsp:txBody>
      <dsp:txXfrm>
        <a:off x="30150" y="128577"/>
        <a:ext cx="1390595" cy="814094"/>
      </dsp:txXfrm>
    </dsp:sp>
    <dsp:sp modelId="{42137270-2599-594E-BF50-129DF654B556}">
      <dsp:nvSpPr>
        <dsp:cNvPr id="0" name=""/>
        <dsp:cNvSpPr/>
      </dsp:nvSpPr>
      <dsp:spPr>
        <a:xfrm>
          <a:off x="1590198" y="35690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1590198" y="428395"/>
        <a:ext cx="213882" cy="214458"/>
      </dsp:txXfrm>
    </dsp:sp>
    <dsp:sp modelId="{0E63B052-97EA-914C-94E8-A87DE905A825}">
      <dsp:nvSpPr>
        <dsp:cNvPr id="0" name=""/>
        <dsp:cNvSpPr/>
      </dsp:nvSpPr>
      <dsp:spPr>
        <a:xfrm>
          <a:off x="2022574" y="103249"/>
          <a:ext cx="1441251" cy="86475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Generator</a:t>
          </a:r>
        </a:p>
      </dsp:txBody>
      <dsp:txXfrm>
        <a:off x="2047902" y="128577"/>
        <a:ext cx="1390595" cy="814094"/>
      </dsp:txXfrm>
    </dsp:sp>
    <dsp:sp modelId="{57CD8596-7A00-2144-8096-3C9B503830E5}">
      <dsp:nvSpPr>
        <dsp:cNvPr id="0" name=""/>
        <dsp:cNvSpPr/>
      </dsp:nvSpPr>
      <dsp:spPr>
        <a:xfrm>
          <a:off x="3607950" y="35690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3607950" y="428395"/>
        <a:ext cx="213882" cy="214458"/>
      </dsp:txXfrm>
    </dsp:sp>
    <dsp:sp modelId="{C1E11369-4FAB-E747-84F6-280DCD1882B5}">
      <dsp:nvSpPr>
        <dsp:cNvPr id="0" name=""/>
        <dsp:cNvSpPr/>
      </dsp:nvSpPr>
      <dsp:spPr>
        <a:xfrm>
          <a:off x="4040326" y="103249"/>
          <a:ext cx="1441251" cy="86475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GraphQL schema</a:t>
          </a:r>
        </a:p>
      </dsp:txBody>
      <dsp:txXfrm>
        <a:off x="4065654" y="128577"/>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3T11:04:53.701"/>
    </inkml:context>
    <inkml:brush xml:id="br0">
      <inkml:brushProperty name="width" value="0.05" units="cm"/>
      <inkml:brushProperty name="height" value="0.05" units="cm"/>
    </inkml:brush>
  </inkml:definitions>
  <inkml:trace contextRef="#ctx0" brushRef="#br0">0 1115 24575,'6'-6'0,"11"-11"0,12-8 0,7-3 0,6-5 0,3 4 0,-2-1 0,12-7 0,0 1 0,-8 5 0,18-15 0,2 1 0,-25 15 0,0-1 0,32-24 0,-23 14 0,-4-1 0,-30 23 0,6-4 0,-18 15 0,-1 7 0,-1-4 0,0 3 0,-1-2 0,1 2 0,-1-1 0,1 1 0,1 0 0,9-4 0,14-4 0,18-10 0,2 0 0,19-8 0,-29 10 0,2 2 0,-25 8 0,-10 6 0,-1-1 0,-1 1 0,-1-1 0,3 0 0,6-8 0,0 4 0,1-5 0,-5 8 0,-4 0 0,-1 4 0,-1-1 0</inkml:trace>
  <inkml:trace contextRef="#ctx0" brushRef="#br0" timeOffset="1203">1178 301 24575,'0'7'0,"0"1"0,-1-4 0,1 1 0,-3-1 0,-4 16 0,2-13 0,-4 16 0,1-9 0,-8 23 0,4-14 0,-6 18 0,11-28 0,1 4 0,2 1 0,3-9 0,-2 1 0,3-11 0,7-17 0,1-4 0,14-39 0,-4 11 0,1-29 0,-2 19 0,-3-4 0,8-4 0,-8 26 0,-1-12 0,-9 37 0,-4-3 0,2 18 0,-4 0 0,0 7 0,-1-3 0,-1 3 0,1-3 0,0 1 0,1 0 0,-1-1 0,2 1 0,-2 0 0,-1 3 0,-6 5 0,2-1 0,-20 13 0,16-13 0,-27 21 0,12-14 0,2 2 0,6-8 0,14-9 0,2 0 0,-2 0 0,1-1 0,-16 7 0,9-6 0,-42 13 0,23-10 0,-14 7 0,9-5 0,25-4 0,-7 1 0,15-3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20DB4-E76A-9A46-8A82-45DC11F3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10</Pages>
  <Words>3151</Words>
  <Characters>17331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Onomiwo, Zino (E. A. S.)</dc:creator>
  <cp:keywords/>
  <dc:description/>
  <cp:lastModifiedBy>Onomiwo, Zino (E. A. S.)</cp:lastModifiedBy>
  <cp:revision>180</cp:revision>
  <dcterms:created xsi:type="dcterms:W3CDTF">2020-11-19T12:41:00Z</dcterms:created>
  <dcterms:modified xsi:type="dcterms:W3CDTF">2020-11-27T12:51:00Z</dcterms:modified>
</cp:coreProperties>
</file>